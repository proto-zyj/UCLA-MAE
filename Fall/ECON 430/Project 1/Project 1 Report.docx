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FA5E" w14:textId="77777777" w:rsidR="00E12DDE" w:rsidRDefault="00703625">
      <w:pPr>
        <w:pStyle w:val="a5"/>
      </w:pPr>
      <w:r>
        <w:t>Project1</w:t>
      </w:r>
    </w:p>
    <w:p w14:paraId="38C9D565" w14:textId="6F8F56DF" w:rsidR="00E12DDE" w:rsidRDefault="00703625">
      <w:pPr>
        <w:pStyle w:val="Author"/>
      </w:pPr>
      <w:proofErr w:type="spellStart"/>
      <w:r>
        <w:t>Yuanjian</w:t>
      </w:r>
      <w:proofErr w:type="spellEnd"/>
      <w:r>
        <w:t xml:space="preserve"> Zhou, </w:t>
      </w:r>
      <w:proofErr w:type="spellStart"/>
      <w:r>
        <w:t>Ziyin</w:t>
      </w:r>
      <w:r w:rsidR="00DC660E">
        <w:t>g</w:t>
      </w:r>
      <w:proofErr w:type="spellEnd"/>
      <w:r>
        <w:t xml:space="preserve"> Cheng, </w:t>
      </w:r>
      <w:proofErr w:type="spellStart"/>
      <w:r>
        <w:t>Yite</w:t>
      </w:r>
      <w:proofErr w:type="spellEnd"/>
      <w:r>
        <w:t xml:space="preserve"> Zhu</w:t>
      </w:r>
    </w:p>
    <w:p w14:paraId="320C5716" w14:textId="77777777" w:rsidR="00E12DDE" w:rsidRDefault="00703625">
      <w:pPr>
        <w:pStyle w:val="a9"/>
      </w:pPr>
      <w:r>
        <w:t>2019/11/11</w:t>
      </w:r>
    </w:p>
    <w:p w14:paraId="1E75C734" w14:textId="77777777" w:rsidR="00E12DDE" w:rsidRDefault="00703625">
      <w:pPr>
        <w:pStyle w:val="2"/>
      </w:pPr>
      <w:bookmarkStart w:id="0" w:name="motivation-of-the-study"/>
      <w:r>
        <w:t>1 Motivation of the Study</w:t>
      </w:r>
      <w:bookmarkEnd w:id="0"/>
    </w:p>
    <w:p w14:paraId="2767D20F" w14:textId="0014E266" w:rsidR="00E12DDE" w:rsidRDefault="00703625">
      <w:pPr>
        <w:pStyle w:val="FirstParagraph"/>
        <w:jc w:val="both"/>
        <w:pPrChange w:id="1" w:author="ZHU YITE" w:date="2019-11-12T15:35:00Z">
          <w:pPr>
            <w:pStyle w:val="FirstParagraph"/>
          </w:pPr>
        </w:pPrChange>
      </w:pPr>
      <w:r>
        <w:t xml:space="preserve">The report focuses on modeling of car prices based on a dataset surrounding the price information and all sorts of features of numerous brands of vehicles in US market. An accurate prediction of car prices is our main concern, </w:t>
      </w:r>
      <w:r w:rsidR="00DA1B62">
        <w:t>because</w:t>
      </w:r>
      <w:r>
        <w:t xml:space="preserve"> it </w:t>
      </w:r>
      <w:r w:rsidR="00DA1B62">
        <w:t xml:space="preserve">greatly </w:t>
      </w:r>
      <w:r>
        <w:t xml:space="preserve">facilitates </w:t>
      </w:r>
      <w:r w:rsidR="00DA1B62">
        <w:t>both the price-setting decisions of companies and</w:t>
      </w:r>
      <w:r w:rsidR="00DA1B62" w:rsidRPr="00DA1B62">
        <w:t xml:space="preserve"> </w:t>
      </w:r>
      <w:r w:rsidR="00DA1B62">
        <w:t>the car-purchasing decisions of consumers</w:t>
      </w:r>
      <w:r>
        <w:t xml:space="preserve">. The idea is that cars, in theory, are priced fair according to some key factors. The dataset contains some essential elements consumers care about, together with some key </w:t>
      </w:r>
      <w:proofErr w:type="gramStart"/>
      <w:r>
        <w:t>parameters</w:t>
      </w:r>
      <w:proofErr w:type="gramEnd"/>
      <w:r>
        <w:t xml:space="preserve"> vehicle manufacturers put an emphasis on during produ</w:t>
      </w:r>
      <w:r w:rsidR="00DA1B62">
        <w:t>cing</w:t>
      </w:r>
      <w:r>
        <w:t xml:space="preserve"> and marketing, and should be able to provide relatively useful information about the price of any certain new car given these relevant information.</w:t>
      </w:r>
    </w:p>
    <w:p w14:paraId="54F25DD1" w14:textId="04AFF9A3" w:rsidR="00E12DDE" w:rsidRDefault="00703625">
      <w:pPr>
        <w:pStyle w:val="a0"/>
        <w:jc w:val="both"/>
        <w:pPrChange w:id="2" w:author="ZHU YITE" w:date="2019-11-12T15:35:00Z">
          <w:pPr>
            <w:pStyle w:val="a0"/>
          </w:pPr>
        </w:pPrChange>
      </w:pPr>
      <w:r>
        <w:t xml:space="preserve">The estimation of marginal effects of these factors, </w:t>
      </w:r>
      <w:r w:rsidR="00826BFB">
        <w:rPr>
          <w:rFonts w:hint="eastAsia"/>
          <w:lang w:eastAsia="zh-CN"/>
        </w:rPr>
        <w:t>shou</w:t>
      </w:r>
      <w:r w:rsidR="00826BFB">
        <w:rPr>
          <w:lang w:eastAsia="zh-CN"/>
        </w:rPr>
        <w:t>ld be interpretable</w:t>
      </w:r>
      <w:r>
        <w:t xml:space="preserve"> to make better purchasing </w:t>
      </w:r>
      <w:proofErr w:type="gramStart"/>
      <w:r>
        <w:t xml:space="preserve">decisions, </w:t>
      </w:r>
      <w:r w:rsidR="00826BFB">
        <w:t xml:space="preserve"> and</w:t>
      </w:r>
      <w:proofErr w:type="gramEnd"/>
      <w:r w:rsidR="00826BFB">
        <w:t xml:space="preserve"> should be able to make a</w:t>
      </w:r>
      <w:r>
        <w:t xml:space="preserve"> comprehensive prediction of the final price. At the end of the day, consumer decisions collapsed greatly into comparing prices, considering financing and other elements concerning economic status of the family, according to Prieto and </w:t>
      </w:r>
      <w:proofErr w:type="spellStart"/>
      <w:r>
        <w:t>Caemmerer</w:t>
      </w:r>
      <w:proofErr w:type="spellEnd"/>
      <w:r>
        <w:t xml:space="preserve"> (2013). Thus</w:t>
      </w:r>
      <w:r w:rsidR="009A626F">
        <w:t>,</w:t>
      </w:r>
      <w:r>
        <w:t xml:space="preserve"> a certain degree of data transformation to satisfy linearity and normality </w:t>
      </w:r>
      <w:r w:rsidR="00826BFB">
        <w:t>is preferred, let alone that in the following section, tests suggest log transformation is good enough</w:t>
      </w:r>
      <w:r>
        <w:t>.</w:t>
      </w:r>
      <w:r w:rsidR="0058524A">
        <w:t xml:space="preserve"> </w:t>
      </w:r>
    </w:p>
    <w:p w14:paraId="710608FE" w14:textId="7B8C6CF6" w:rsidR="00E12DDE" w:rsidRDefault="00703625">
      <w:pPr>
        <w:pStyle w:val="a0"/>
        <w:jc w:val="both"/>
        <w:pPrChange w:id="3" w:author="ZHU YITE" w:date="2019-11-12T15:35:00Z">
          <w:pPr>
            <w:pStyle w:val="a0"/>
          </w:pPr>
        </w:pPrChange>
      </w:pPr>
      <w:r>
        <w:t xml:space="preserve">We expect a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considering the market of cars are relatively efficient nowadays since the information relating to the product is large enough to reflect major fluctuations in prices. Also, cars are liquid for selling. Studies have shown that second-hand car market reflects quality in product prices readily (GINTER, YOUNG and DICKSON, 1987). The arbitrage opportunities are rare and the prices should be fair in general. Therefore, given that appropriate independent variables are included in the model and forms of variables are chose to serve the prediction power, the unexplained uncertainty in the target variable should be comparably small.</w:t>
      </w:r>
    </w:p>
    <w:p w14:paraId="0F93F1F6" w14:textId="77777777" w:rsidR="00E12DDE" w:rsidRDefault="00703625">
      <w:pPr>
        <w:pStyle w:val="2"/>
      </w:pPr>
      <w:bookmarkStart w:id="4" w:name="data-description"/>
      <w:r>
        <w:t>2. Data Description</w:t>
      </w:r>
      <w:bookmarkEnd w:id="4"/>
    </w:p>
    <w:p w14:paraId="1CEADE48" w14:textId="5CE47C22" w:rsidR="00CB4794" w:rsidRPr="00AE0827" w:rsidRDefault="00CB4794" w:rsidP="007A5583">
      <w:pPr>
        <w:jc w:val="both"/>
        <w:rPr>
          <w:rFonts w:ascii="Cambria" w:hAnsi="Cambria"/>
        </w:rPr>
      </w:pPr>
      <w:r w:rsidRPr="00AE0827">
        <w:rPr>
          <w:rFonts w:ascii="Cambria" w:hAnsi="Cambria"/>
        </w:rPr>
        <w:t>(</w:t>
      </w:r>
      <w:proofErr w:type="spellStart"/>
      <w:r w:rsidRPr="00AE0827">
        <w:rPr>
          <w:rFonts w:ascii="Cambria" w:hAnsi="Cambria"/>
        </w:rPr>
        <w:t>i</w:t>
      </w:r>
      <w:proofErr w:type="spellEnd"/>
      <w:r w:rsidRPr="00AE0827">
        <w:rPr>
          <w:rFonts w:ascii="Cambria" w:hAnsi="Cambria"/>
        </w:rPr>
        <w:t>)</w:t>
      </w:r>
      <w:ins w:id="5" w:author="ZHU YITE" w:date="2019-11-12T15:39:00Z">
        <w:r w:rsidR="00826BFB">
          <w:rPr>
            <w:rFonts w:ascii="Cambria" w:hAnsi="Cambria"/>
          </w:rPr>
          <w:t xml:space="preserve"> </w:t>
        </w:r>
      </w:ins>
      <w:r w:rsidRPr="00AE0827">
        <w:rPr>
          <w:rFonts w:ascii="Cambria" w:hAnsi="Cambria"/>
        </w:rPr>
        <w:t>There are 26 variables in the dataset, including 15 continuous, 1 integer and 10 nominals. Regarding price as the target, we set all. The followings are the descriptive analysis of variables accordingly.</w:t>
      </w:r>
    </w:p>
    <w:p w14:paraId="795E2EDE" w14:textId="447AFF8A" w:rsidR="00CB4794" w:rsidRPr="00AE0827" w:rsidRDefault="00CB4794" w:rsidP="00826BFB">
      <w:pPr>
        <w:pStyle w:val="af7"/>
        <w:numPr>
          <w:ilvl w:val="0"/>
          <w:numId w:val="3"/>
        </w:numPr>
        <w:ind w:firstLineChars="0"/>
        <w:rPr>
          <w:rFonts w:ascii="Cambria" w:hAnsi="Cambria"/>
          <w:sz w:val="24"/>
          <w:szCs w:val="24"/>
        </w:rPr>
      </w:pPr>
      <w:proofErr w:type="spellStart"/>
      <w:r w:rsidRPr="00AE0827">
        <w:rPr>
          <w:rFonts w:ascii="Cambria" w:hAnsi="Cambria"/>
          <w:sz w:val="24"/>
          <w:szCs w:val="24"/>
        </w:rPr>
        <w:t>Car_ID</w:t>
      </w:r>
      <w:proofErr w:type="spellEnd"/>
      <w:r w:rsidRPr="00AE0827">
        <w:rPr>
          <w:rFonts w:ascii="Cambria" w:hAnsi="Cambria"/>
          <w:sz w:val="24"/>
          <w:szCs w:val="24"/>
        </w:rPr>
        <w:t>: The integer variable refers to the unique id of each observation, counting from 1-205, demonstrating the number of observations but not associated with any explaining power to the target.</w:t>
      </w:r>
      <w:r w:rsidRPr="00AE0827">
        <w:rPr>
          <w:rFonts w:ascii="Cambria" w:hAnsi="Cambria"/>
        </w:rPr>
        <w:t xml:space="preserve"> </w:t>
      </w:r>
      <w:r w:rsidRPr="00AE0827">
        <w:rPr>
          <w:rFonts w:ascii="Cambria" w:hAnsi="Cambria"/>
          <w:sz w:val="24"/>
          <w:szCs w:val="24"/>
        </w:rPr>
        <w:t>This is a variable that will be removed at first.</w:t>
      </w:r>
    </w:p>
    <w:p w14:paraId="2D38FC20" w14:textId="0D482DD0" w:rsidR="00CB4794" w:rsidRPr="00AE0827" w:rsidRDefault="00CB4794" w:rsidP="00826BFB">
      <w:pPr>
        <w:pStyle w:val="af7"/>
        <w:numPr>
          <w:ilvl w:val="0"/>
          <w:numId w:val="3"/>
        </w:numPr>
        <w:ind w:firstLineChars="0"/>
        <w:rPr>
          <w:rFonts w:ascii="Cambria" w:hAnsi="Cambria"/>
          <w:sz w:val="24"/>
          <w:szCs w:val="24"/>
        </w:rPr>
      </w:pPr>
      <w:proofErr w:type="spellStart"/>
      <w:r w:rsidRPr="00AE0827">
        <w:rPr>
          <w:rFonts w:ascii="Cambria" w:hAnsi="Cambria"/>
          <w:sz w:val="24"/>
          <w:szCs w:val="24"/>
        </w:rPr>
        <w:t>symboling</w:t>
      </w:r>
      <w:proofErr w:type="spellEnd"/>
      <w:r w:rsidRPr="00AE0827">
        <w:rPr>
          <w:rFonts w:ascii="Cambria" w:hAnsi="Cambria"/>
          <w:sz w:val="24"/>
          <w:szCs w:val="24"/>
        </w:rPr>
        <w:t xml:space="preserve">: a </w:t>
      </w:r>
      <w:r w:rsidR="0049629C">
        <w:rPr>
          <w:rFonts w:ascii="Cambria" w:hAnsi="Cambria" w:hint="eastAsia"/>
          <w:sz w:val="24"/>
          <w:szCs w:val="24"/>
        </w:rPr>
        <w:t>variable</w:t>
      </w:r>
      <w:r w:rsidR="0049629C">
        <w:rPr>
          <w:rFonts w:ascii="Cambria" w:hAnsi="Cambria"/>
          <w:sz w:val="24"/>
          <w:szCs w:val="24"/>
        </w:rPr>
        <w:t xml:space="preserve"> </w:t>
      </w:r>
      <w:r w:rsidR="0049629C">
        <w:rPr>
          <w:rFonts w:ascii="Cambria" w:hAnsi="Cambria" w:hint="eastAsia"/>
          <w:sz w:val="24"/>
          <w:szCs w:val="24"/>
        </w:rPr>
        <w:t>wh</w:t>
      </w:r>
      <w:r w:rsidR="00C50596">
        <w:rPr>
          <w:rFonts w:ascii="Cambria" w:hAnsi="Cambria"/>
          <w:sz w:val="24"/>
          <w:szCs w:val="24"/>
        </w:rPr>
        <w:t>o</w:t>
      </w:r>
      <w:r w:rsidR="0049629C">
        <w:rPr>
          <w:rFonts w:ascii="Cambria" w:hAnsi="Cambria"/>
          <w:sz w:val="24"/>
          <w:szCs w:val="24"/>
        </w:rPr>
        <w:t xml:space="preserve"> </w:t>
      </w:r>
      <w:r w:rsidRPr="00AE0827">
        <w:rPr>
          <w:rFonts w:ascii="Cambria" w:hAnsi="Cambria"/>
          <w:sz w:val="24"/>
          <w:szCs w:val="24"/>
        </w:rPr>
        <w:t xml:space="preserve">gets its name from the </w:t>
      </w:r>
      <w:proofErr w:type="spellStart"/>
      <w:r w:rsidRPr="00AE0827">
        <w:rPr>
          <w:rFonts w:ascii="Cambria" w:hAnsi="Cambria"/>
          <w:sz w:val="24"/>
          <w:szCs w:val="24"/>
        </w:rPr>
        <w:t>symboling</w:t>
      </w:r>
      <w:proofErr w:type="spellEnd"/>
      <w:r w:rsidR="00C50596" w:rsidRPr="00AE0827">
        <w:rPr>
          <w:rFonts w:ascii="Cambria" w:hAnsi="Cambria"/>
          <w:sz w:val="24"/>
          <w:szCs w:val="24"/>
        </w:rPr>
        <w:t xml:space="preserve"> process</w:t>
      </w:r>
      <w:r w:rsidR="00C50596">
        <w:rPr>
          <w:rFonts w:ascii="Cambria" w:hAnsi="Cambria"/>
          <w:sz w:val="24"/>
          <w:szCs w:val="24"/>
        </w:rPr>
        <w:t>, which is</w:t>
      </w:r>
      <w:r w:rsidRPr="00AE0827">
        <w:rPr>
          <w:rFonts w:ascii="Cambria" w:hAnsi="Cambria"/>
          <w:sz w:val="24"/>
          <w:szCs w:val="24"/>
        </w:rPr>
        <w:t xml:space="preserve"> named by actuaries</w:t>
      </w:r>
      <w:r w:rsidR="00C50596">
        <w:rPr>
          <w:rFonts w:ascii="Cambria" w:hAnsi="Cambria"/>
          <w:sz w:val="24"/>
          <w:szCs w:val="24"/>
        </w:rPr>
        <w:t>.</w:t>
      </w:r>
      <w:r w:rsidR="00C50596" w:rsidRPr="00AE0827">
        <w:rPr>
          <w:rFonts w:ascii="Cambria" w:hAnsi="Cambria"/>
          <w:sz w:val="24"/>
          <w:szCs w:val="24"/>
        </w:rPr>
        <w:t xml:space="preserve"> </w:t>
      </w:r>
      <w:r w:rsidR="00C50596">
        <w:rPr>
          <w:rFonts w:ascii="Cambria" w:hAnsi="Cambria"/>
          <w:sz w:val="24"/>
          <w:szCs w:val="24"/>
        </w:rPr>
        <w:t>The variable</w:t>
      </w:r>
      <w:r w:rsidRPr="00AE0827">
        <w:rPr>
          <w:rFonts w:ascii="Cambria" w:hAnsi="Cambria"/>
          <w:sz w:val="24"/>
          <w:szCs w:val="24"/>
        </w:rPr>
        <w:t xml:space="preserve"> corresponds to the degree to which the auto </w:t>
      </w:r>
      <w:r w:rsidRPr="00AE0827">
        <w:rPr>
          <w:rFonts w:ascii="Cambria" w:hAnsi="Cambria"/>
          <w:sz w:val="24"/>
          <w:szCs w:val="24"/>
        </w:rPr>
        <w:lastRenderedPageBreak/>
        <w:t xml:space="preserve">mobile is riskier than its price indicates. It means that cars are initially assigned a risk factor symbol associated with its price, which will be adjusted by moved up/down the level if it’s more/less risky. Thus, it is a categorical value, ranging from -3 to 3. The value of +3 demonstrated the car has the highest risk with respect to its price, which -3 indicates the auto is </w:t>
      </w:r>
      <w:proofErr w:type="gramStart"/>
      <w:r w:rsidRPr="00AE0827">
        <w:rPr>
          <w:rFonts w:ascii="Cambria" w:hAnsi="Cambria"/>
          <w:sz w:val="24"/>
          <w:szCs w:val="24"/>
        </w:rPr>
        <w:t>pretty safe</w:t>
      </w:r>
      <w:proofErr w:type="gramEnd"/>
      <w:r w:rsidRPr="00AE0827">
        <w:rPr>
          <w:rFonts w:ascii="Cambria" w:hAnsi="Cambria"/>
          <w:sz w:val="24"/>
          <w:szCs w:val="24"/>
        </w:rPr>
        <w:t xml:space="preserve">. In the dataset, the </w:t>
      </w:r>
      <w:proofErr w:type="gramStart"/>
      <w:r w:rsidRPr="00AE0827">
        <w:rPr>
          <w:rFonts w:ascii="Cambria" w:hAnsi="Cambria"/>
          <w:sz w:val="24"/>
          <w:szCs w:val="24"/>
        </w:rPr>
        <w:t>most risky</w:t>
      </w:r>
      <w:proofErr w:type="gramEnd"/>
      <w:r w:rsidRPr="00AE0827">
        <w:rPr>
          <w:rFonts w:ascii="Cambria" w:hAnsi="Cambria"/>
          <w:sz w:val="24"/>
          <w:szCs w:val="24"/>
        </w:rPr>
        <w:t xml:space="preserve"> level is </w:t>
      </w:r>
      <w:r w:rsidRPr="00AE0827">
        <w:rPr>
          <w:rFonts w:ascii="Cambria" w:hAnsi="Cambria"/>
          <w:noProof/>
        </w:rPr>
        <w:drawing>
          <wp:anchor distT="0" distB="0" distL="114300" distR="114300" simplePos="0" relativeHeight="251659264" behindDoc="0" locked="0" layoutInCell="1" allowOverlap="1" wp14:anchorId="46E99B61" wp14:editId="0AFAA545">
            <wp:simplePos x="0" y="0"/>
            <wp:positionH relativeFrom="margin">
              <wp:posOffset>170180</wp:posOffset>
            </wp:positionH>
            <wp:positionV relativeFrom="paragraph">
              <wp:posOffset>1530350</wp:posOffset>
            </wp:positionV>
            <wp:extent cx="5274310" cy="5274310"/>
            <wp:effectExtent l="0" t="0" r="2540" b="2540"/>
            <wp:wrapTopAndBottom/>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cont-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4310" cy="5274310"/>
                    </a:xfrm>
                    <a:prstGeom prst="rect">
                      <a:avLst/>
                    </a:prstGeom>
                    <a:noFill/>
                    <a:ln w="9525">
                      <a:noFill/>
                      <a:headEnd/>
                      <a:tailEnd/>
                    </a:ln>
                  </pic:spPr>
                </pic:pic>
              </a:graphicData>
            </a:graphic>
          </wp:anchor>
        </w:drawing>
      </w:r>
      <w:r w:rsidRPr="00AE0827">
        <w:rPr>
          <w:rFonts w:ascii="Cambria" w:hAnsi="Cambria"/>
          <w:sz w:val="24"/>
          <w:szCs w:val="24"/>
        </w:rPr>
        <w:t>+3, the safest level is -2, and the median level is 1. The correlation with target “price” is -0.08, referring to no close relationship.</w:t>
      </w:r>
    </w:p>
    <w:p w14:paraId="7E2D2CAA" w14:textId="77777777" w:rsidR="00CB4794" w:rsidRPr="00AE0827" w:rsidRDefault="00CB4794" w:rsidP="00CB4794">
      <w:pPr>
        <w:pStyle w:val="af7"/>
        <w:ind w:left="360" w:firstLineChars="0" w:firstLine="0"/>
        <w:rPr>
          <w:rFonts w:ascii="Cambria" w:hAnsi="Cambria"/>
          <w:sz w:val="24"/>
          <w:szCs w:val="24"/>
        </w:rPr>
      </w:pPr>
    </w:p>
    <w:p w14:paraId="26177C2E" w14:textId="2EABEEF4" w:rsidR="00CB4794" w:rsidRPr="00AE0827" w:rsidRDefault="0049629C" w:rsidP="00CB4794">
      <w:pPr>
        <w:pStyle w:val="af7"/>
        <w:numPr>
          <w:ilvl w:val="0"/>
          <w:numId w:val="3"/>
        </w:numPr>
        <w:ind w:firstLineChars="0"/>
        <w:rPr>
          <w:rFonts w:ascii="Cambria" w:hAnsi="Cambria"/>
          <w:sz w:val="24"/>
          <w:szCs w:val="24"/>
        </w:rPr>
      </w:pPr>
      <w:commentRangeStart w:id="6"/>
      <w:proofErr w:type="spellStart"/>
      <w:r>
        <w:rPr>
          <w:rFonts w:ascii="Cambria" w:hAnsi="Cambria"/>
          <w:sz w:val="24"/>
          <w:szCs w:val="24"/>
        </w:rPr>
        <w:t>C</w:t>
      </w:r>
      <w:r>
        <w:rPr>
          <w:rFonts w:ascii="Cambria" w:hAnsi="Cambria" w:hint="eastAsia"/>
          <w:sz w:val="24"/>
          <w:szCs w:val="24"/>
        </w:rPr>
        <w:t>ar</w:t>
      </w:r>
      <w:r>
        <w:rPr>
          <w:rFonts w:ascii="Cambria" w:hAnsi="Cambria"/>
          <w:sz w:val="24"/>
          <w:szCs w:val="24"/>
        </w:rPr>
        <w:t>Name</w:t>
      </w:r>
      <w:commentRangeEnd w:id="6"/>
      <w:proofErr w:type="spellEnd"/>
      <w:r>
        <w:rPr>
          <w:rStyle w:val="af8"/>
          <w:kern w:val="0"/>
          <w:lang w:eastAsia="en-US"/>
        </w:rPr>
        <w:commentReference w:id="6"/>
      </w:r>
      <w:r w:rsidR="00CB4794" w:rsidRPr="00AE0827">
        <w:rPr>
          <w:rFonts w:ascii="Cambria" w:hAnsi="Cambria"/>
          <w:sz w:val="24"/>
          <w:szCs w:val="24"/>
        </w:rPr>
        <w:t>: It is natural to suspect that, on average, prices differ with brands. It is later summarized, using brand average price, into low-brand, medium-brand, and top-brand, average prices of which drop sequentially. To be specific, we divide by price interval 0-10000, 10000-20000, and 20000-50000 respectively. There are 22 kinds of brand totally and their frequency in observations range from 1 to 32.</w:t>
      </w:r>
    </w:p>
    <w:p w14:paraId="6E03C574" w14:textId="0608AAEC" w:rsidR="00CB4794" w:rsidRPr="00AE0827" w:rsidRDefault="00CB4794" w:rsidP="00CB4794">
      <w:pPr>
        <w:pStyle w:val="af7"/>
        <w:ind w:left="360" w:firstLineChars="0" w:firstLine="0"/>
        <w:rPr>
          <w:rFonts w:ascii="Cambria" w:hAnsi="Cambria"/>
          <w:sz w:val="24"/>
          <w:szCs w:val="24"/>
        </w:rPr>
      </w:pPr>
      <w:r w:rsidRPr="00AE0827">
        <w:rPr>
          <w:rFonts w:ascii="Cambria" w:hAnsi="Cambria"/>
          <w:noProof/>
          <w:sz w:val="24"/>
          <w:szCs w:val="24"/>
        </w:rPr>
        <w:lastRenderedPageBreak/>
        <w:drawing>
          <wp:anchor distT="0" distB="0" distL="114300" distR="114300" simplePos="0" relativeHeight="251660288" behindDoc="0" locked="0" layoutInCell="1" allowOverlap="1" wp14:anchorId="4CA2F10D" wp14:editId="22066747">
            <wp:simplePos x="0" y="0"/>
            <wp:positionH relativeFrom="margin">
              <wp:posOffset>387350</wp:posOffset>
            </wp:positionH>
            <wp:positionV relativeFrom="paragraph">
              <wp:posOffset>63500</wp:posOffset>
            </wp:positionV>
            <wp:extent cx="4457700" cy="3140710"/>
            <wp:effectExtent l="0" t="0" r="0" b="254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083" t="3852" r="27162" b="6251"/>
                    <a:stretch/>
                  </pic:blipFill>
                  <pic:spPr bwMode="auto">
                    <a:xfrm>
                      <a:off x="0" y="0"/>
                      <a:ext cx="4457700" cy="314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BADDB1" w14:textId="2468EB29"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Fueltype</w:t>
      </w:r>
      <w:proofErr w:type="spellEnd"/>
      <w:r w:rsidRPr="00AE0827">
        <w:rPr>
          <w:rFonts w:ascii="Cambria" w:hAnsi="Cambria"/>
          <w:sz w:val="24"/>
          <w:szCs w:val="24"/>
        </w:rPr>
        <w:t xml:space="preserve">: it’s a categorial variable, dividing the fuel type in two: gas or diesel. To buy a car is one thing, but to maintain a car is another thing. Consumers tend to have preference over types of energy the vehicle uses, creating a demand shock to change the overall prices. </w:t>
      </w:r>
      <w:r w:rsidR="00453811">
        <w:rPr>
          <w:rFonts w:ascii="Cambria" w:hAnsi="Cambria"/>
          <w:sz w:val="24"/>
          <w:szCs w:val="24"/>
        </w:rPr>
        <w:t>A</w:t>
      </w:r>
      <w:r w:rsidR="00453811">
        <w:rPr>
          <w:rFonts w:ascii="Cambria" w:hAnsi="Cambria" w:hint="eastAsia"/>
          <w:sz w:val="24"/>
          <w:szCs w:val="24"/>
        </w:rPr>
        <w:t>cco</w:t>
      </w:r>
      <w:r w:rsidR="00453811">
        <w:rPr>
          <w:rFonts w:ascii="Cambria" w:hAnsi="Cambria"/>
          <w:sz w:val="24"/>
          <w:szCs w:val="24"/>
        </w:rPr>
        <w:t xml:space="preserve">rding to the graph below, where </w:t>
      </w:r>
      <w:r w:rsidR="00A76501">
        <w:rPr>
          <w:rFonts w:ascii="Cambria" w:hAnsi="Cambria"/>
          <w:sz w:val="24"/>
          <w:szCs w:val="24"/>
        </w:rPr>
        <w:t>blue</w:t>
      </w:r>
      <w:r w:rsidR="00453811">
        <w:rPr>
          <w:rFonts w:ascii="Cambria" w:hAnsi="Cambria"/>
          <w:sz w:val="24"/>
          <w:szCs w:val="24"/>
        </w:rPr>
        <w:t xml:space="preserve"> represents the price of</w:t>
      </w:r>
      <w:r w:rsidR="006E0E81">
        <w:rPr>
          <w:rFonts w:ascii="Cambria" w:hAnsi="Cambria"/>
          <w:sz w:val="24"/>
          <w:szCs w:val="24"/>
        </w:rPr>
        <w:t xml:space="preserve"> </w:t>
      </w:r>
      <w:r w:rsidR="00453811">
        <w:rPr>
          <w:rFonts w:ascii="Cambria" w:hAnsi="Cambria"/>
          <w:sz w:val="24"/>
          <w:szCs w:val="24"/>
        </w:rPr>
        <w:t xml:space="preserve">gas cars, and red represents that of </w:t>
      </w:r>
      <w:proofErr w:type="spellStart"/>
      <w:r w:rsidR="00453811">
        <w:rPr>
          <w:rFonts w:ascii="Cambria" w:hAnsi="Cambria"/>
          <w:sz w:val="24"/>
          <w:szCs w:val="24"/>
        </w:rPr>
        <w:t>dis</w:t>
      </w:r>
      <w:r w:rsidR="006E0E81">
        <w:rPr>
          <w:rFonts w:ascii="Cambria" w:hAnsi="Cambria"/>
          <w:sz w:val="24"/>
          <w:szCs w:val="24"/>
        </w:rPr>
        <w:t>s</w:t>
      </w:r>
      <w:r w:rsidR="00453811">
        <w:rPr>
          <w:rFonts w:ascii="Cambria" w:hAnsi="Cambria"/>
          <w:sz w:val="24"/>
          <w:szCs w:val="24"/>
        </w:rPr>
        <w:t>el</w:t>
      </w:r>
      <w:proofErr w:type="spellEnd"/>
      <w:r w:rsidR="006E0E81">
        <w:rPr>
          <w:rFonts w:ascii="Cambria" w:hAnsi="Cambria"/>
          <w:sz w:val="24"/>
          <w:szCs w:val="24"/>
        </w:rPr>
        <w:t>-fueled</w:t>
      </w:r>
      <w:r w:rsidR="00453811">
        <w:rPr>
          <w:rFonts w:ascii="Cambria" w:hAnsi="Cambria"/>
          <w:sz w:val="24"/>
          <w:szCs w:val="24"/>
        </w:rPr>
        <w:t xml:space="preserve"> cars, g</w:t>
      </w:r>
      <w:r w:rsidR="00453811" w:rsidRPr="00AE0827">
        <w:rPr>
          <w:rFonts w:ascii="Cambria" w:hAnsi="Cambria"/>
          <w:sz w:val="24"/>
          <w:szCs w:val="24"/>
        </w:rPr>
        <w:t xml:space="preserve">as </w:t>
      </w:r>
      <w:r w:rsidRPr="00AE0827">
        <w:rPr>
          <w:rFonts w:ascii="Cambria" w:hAnsi="Cambria"/>
          <w:sz w:val="24"/>
          <w:szCs w:val="24"/>
        </w:rPr>
        <w:t>car has higher concentration at the lower price, while there are more diesel cars at mid-level price. There seems to be difference in the correlation to price between the types.</w:t>
      </w:r>
    </w:p>
    <w:p w14:paraId="18D78E2B" w14:textId="77777777" w:rsidR="00CB4794" w:rsidRPr="00AE0827" w:rsidRDefault="00CB4794" w:rsidP="00CB4794">
      <w:pPr>
        <w:pStyle w:val="af7"/>
        <w:ind w:firstLine="480"/>
        <w:rPr>
          <w:rFonts w:ascii="Cambria" w:hAnsi="Cambria"/>
          <w:sz w:val="24"/>
          <w:szCs w:val="24"/>
        </w:rPr>
      </w:pPr>
    </w:p>
    <w:p w14:paraId="2075CA4F" w14:textId="77777777" w:rsidR="00CB4794" w:rsidRPr="00AE0827" w:rsidRDefault="00CB4794" w:rsidP="00CB4794">
      <w:pPr>
        <w:pStyle w:val="af7"/>
        <w:ind w:left="360" w:firstLineChars="0" w:firstLine="0"/>
        <w:jc w:val="center"/>
        <w:rPr>
          <w:rFonts w:ascii="Cambria" w:hAnsi="Cambria"/>
          <w:sz w:val="24"/>
          <w:szCs w:val="24"/>
        </w:rPr>
      </w:pPr>
      <w:commentRangeStart w:id="7"/>
      <w:commentRangeStart w:id="8"/>
      <w:r w:rsidRPr="00AE0827">
        <w:rPr>
          <w:rFonts w:ascii="Cambria" w:hAnsi="Cambria"/>
          <w:noProof/>
        </w:rPr>
        <w:drawing>
          <wp:inline distT="0" distB="0" distL="0" distR="0" wp14:anchorId="6AB4C351" wp14:editId="33B5E0EE">
            <wp:extent cx="3397250" cy="30861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1.png"/>
                    <pic:cNvPicPr>
                      <a:picLocks noChangeAspect="1" noChangeArrowheads="1"/>
                    </pic:cNvPicPr>
                  </pic:nvPicPr>
                  <pic:blipFill>
                    <a:blip r:embed="rId13"/>
                    <a:stretch>
                      <a:fillRect/>
                    </a:stretch>
                  </pic:blipFill>
                  <pic:spPr bwMode="auto">
                    <a:xfrm>
                      <a:off x="0" y="0"/>
                      <a:ext cx="3397250" cy="3086100"/>
                    </a:xfrm>
                    <a:prstGeom prst="rect">
                      <a:avLst/>
                    </a:prstGeom>
                    <a:noFill/>
                    <a:ln w="9525">
                      <a:noFill/>
                      <a:headEnd/>
                      <a:tailEnd/>
                    </a:ln>
                  </pic:spPr>
                </pic:pic>
              </a:graphicData>
            </a:graphic>
          </wp:inline>
        </w:drawing>
      </w:r>
      <w:commentRangeEnd w:id="7"/>
      <w:commentRangeEnd w:id="8"/>
      <w:r w:rsidR="00453811">
        <w:rPr>
          <w:rStyle w:val="af8"/>
          <w:kern w:val="0"/>
          <w:lang w:eastAsia="en-US"/>
        </w:rPr>
        <w:commentReference w:id="7"/>
      </w:r>
      <w:r w:rsidR="00BC0773">
        <w:rPr>
          <w:rStyle w:val="af8"/>
          <w:kern w:val="0"/>
          <w:lang w:eastAsia="en-US"/>
        </w:rPr>
        <w:commentReference w:id="8"/>
      </w:r>
    </w:p>
    <w:p w14:paraId="4724CB85" w14:textId="43F44654" w:rsidR="00453811" w:rsidRDefault="00453811" w:rsidP="00453811">
      <w:pPr>
        <w:pStyle w:val="af7"/>
        <w:ind w:left="360" w:firstLineChars="0" w:firstLine="0"/>
        <w:rPr>
          <w:rFonts w:ascii="Cambria" w:hAnsi="Cambria"/>
          <w:sz w:val="24"/>
          <w:szCs w:val="24"/>
        </w:rPr>
      </w:pPr>
    </w:p>
    <w:p w14:paraId="0D3AD032" w14:textId="77777777" w:rsidR="00453811" w:rsidRPr="00453811" w:rsidRDefault="00453811" w:rsidP="00453811">
      <w:pPr>
        <w:pStyle w:val="af7"/>
        <w:ind w:left="360" w:firstLineChars="0" w:firstLine="0"/>
        <w:rPr>
          <w:rFonts w:ascii="Cambria" w:hAnsi="Cambria"/>
          <w:sz w:val="24"/>
          <w:szCs w:val="24"/>
        </w:rPr>
      </w:pPr>
    </w:p>
    <w:p w14:paraId="61DF0580" w14:textId="5B122E52" w:rsidR="00CB4794" w:rsidRPr="00AE0827" w:rsidRDefault="00CB4794" w:rsidP="00CB4794">
      <w:pPr>
        <w:pStyle w:val="af7"/>
        <w:numPr>
          <w:ilvl w:val="0"/>
          <w:numId w:val="3"/>
        </w:numPr>
        <w:ind w:firstLineChars="0"/>
        <w:rPr>
          <w:rFonts w:ascii="Cambria" w:hAnsi="Cambria"/>
          <w:sz w:val="24"/>
          <w:szCs w:val="24"/>
        </w:rPr>
      </w:pPr>
      <w:r w:rsidRPr="00AE0827">
        <w:rPr>
          <w:rFonts w:ascii="Cambria" w:hAnsi="Cambria"/>
          <w:sz w:val="24"/>
          <w:szCs w:val="24"/>
        </w:rPr>
        <w:t>Aspiration: the categorical variable refers to the aspiration used in a car, std or turbo. Again, this is about preference and usability. If plotting a density distribution of aspiration with respect to price, we can see std</w:t>
      </w:r>
      <w:r w:rsidR="00A26C96">
        <w:rPr>
          <w:rFonts w:ascii="Cambria" w:hAnsi="Cambria"/>
          <w:sz w:val="24"/>
          <w:szCs w:val="24"/>
        </w:rPr>
        <w:t xml:space="preserve"> </w:t>
      </w:r>
      <w:r w:rsidR="00453811">
        <w:rPr>
          <w:rFonts w:ascii="Cambria" w:hAnsi="Cambria"/>
          <w:sz w:val="24"/>
          <w:szCs w:val="24"/>
        </w:rPr>
        <w:t>(the red one)</w:t>
      </w:r>
      <w:r w:rsidRPr="00AE0827">
        <w:rPr>
          <w:rFonts w:ascii="Cambria" w:hAnsi="Cambria"/>
          <w:sz w:val="24"/>
          <w:szCs w:val="24"/>
        </w:rPr>
        <w:t xml:space="preserve"> has right skewed distribution, and the mean of std cars is a round 7500 while the mean price of turbo car</w:t>
      </w:r>
      <w:r w:rsidR="00A26C96">
        <w:rPr>
          <w:rFonts w:ascii="Cambria" w:hAnsi="Cambria"/>
          <w:sz w:val="24"/>
          <w:szCs w:val="24"/>
        </w:rPr>
        <w:t xml:space="preserve"> </w:t>
      </w:r>
      <w:r w:rsidR="00453811">
        <w:rPr>
          <w:rFonts w:ascii="Cambria" w:hAnsi="Cambria"/>
          <w:sz w:val="24"/>
          <w:szCs w:val="24"/>
        </w:rPr>
        <w:t xml:space="preserve">(the </w:t>
      </w:r>
      <w:r w:rsidR="00A76501">
        <w:rPr>
          <w:rFonts w:ascii="Cambria" w:hAnsi="Cambria"/>
          <w:sz w:val="24"/>
          <w:szCs w:val="24"/>
        </w:rPr>
        <w:t>blue</w:t>
      </w:r>
      <w:r w:rsidR="00453811">
        <w:rPr>
          <w:rFonts w:ascii="Cambria" w:hAnsi="Cambria"/>
          <w:sz w:val="24"/>
          <w:szCs w:val="24"/>
        </w:rPr>
        <w:t xml:space="preserve"> one)</w:t>
      </w:r>
      <w:r w:rsidRPr="00AE0827">
        <w:rPr>
          <w:rFonts w:ascii="Cambria" w:hAnsi="Cambria"/>
          <w:sz w:val="24"/>
          <w:szCs w:val="24"/>
        </w:rPr>
        <w:t xml:space="preserve"> is larger than 17000, associated with a big difference.</w:t>
      </w:r>
    </w:p>
    <w:p w14:paraId="43E2E04F"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drawing>
          <wp:inline distT="0" distB="0" distL="0" distR="0" wp14:anchorId="6382D084" wp14:editId="2C8651CA">
            <wp:extent cx="3263318" cy="3229535"/>
            <wp:effectExtent l="0" t="0" r="0" b="9525"/>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2.png"/>
                    <pic:cNvPicPr>
                      <a:picLocks noChangeAspect="1" noChangeArrowheads="1"/>
                    </pic:cNvPicPr>
                  </pic:nvPicPr>
                  <pic:blipFill>
                    <a:blip r:embed="rId14"/>
                    <a:stretch>
                      <a:fillRect/>
                    </a:stretch>
                  </pic:blipFill>
                  <pic:spPr bwMode="auto">
                    <a:xfrm>
                      <a:off x="0" y="0"/>
                      <a:ext cx="3308126" cy="3273879"/>
                    </a:xfrm>
                    <a:prstGeom prst="rect">
                      <a:avLst/>
                    </a:prstGeom>
                    <a:noFill/>
                    <a:ln w="9525">
                      <a:noFill/>
                      <a:headEnd/>
                      <a:tailEnd/>
                    </a:ln>
                  </pic:spPr>
                </pic:pic>
              </a:graphicData>
            </a:graphic>
          </wp:inline>
        </w:drawing>
      </w:r>
    </w:p>
    <w:p w14:paraId="71C4043F" w14:textId="7201B5A0"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Doornumber</w:t>
      </w:r>
      <w:proofErr w:type="spellEnd"/>
      <w:r w:rsidRPr="00AE0827">
        <w:rPr>
          <w:rFonts w:ascii="Cambria" w:hAnsi="Cambria"/>
          <w:sz w:val="24"/>
          <w:szCs w:val="24"/>
        </w:rPr>
        <w:t>: the categorical variable shows the number of doors in a car with four</w:t>
      </w:r>
      <w:r w:rsidR="00A26C96">
        <w:rPr>
          <w:rFonts w:ascii="Cambria" w:hAnsi="Cambria"/>
          <w:sz w:val="24"/>
          <w:szCs w:val="24"/>
        </w:rPr>
        <w:t xml:space="preserve"> </w:t>
      </w:r>
      <w:r w:rsidR="00453811">
        <w:rPr>
          <w:rFonts w:ascii="Cambria" w:hAnsi="Cambria"/>
          <w:sz w:val="24"/>
          <w:szCs w:val="24"/>
        </w:rPr>
        <w:t>(the red one)</w:t>
      </w:r>
      <w:r w:rsidRPr="00AE0827">
        <w:rPr>
          <w:rFonts w:ascii="Cambria" w:hAnsi="Cambria"/>
          <w:sz w:val="24"/>
          <w:szCs w:val="24"/>
        </w:rPr>
        <w:t xml:space="preserve"> or two</w:t>
      </w:r>
      <w:r w:rsidR="00A26C96">
        <w:rPr>
          <w:rFonts w:ascii="Cambria" w:hAnsi="Cambria"/>
          <w:sz w:val="24"/>
          <w:szCs w:val="24"/>
        </w:rPr>
        <w:t xml:space="preserve"> </w:t>
      </w:r>
      <w:r w:rsidR="00453811">
        <w:rPr>
          <w:rFonts w:ascii="Cambria" w:hAnsi="Cambria"/>
          <w:sz w:val="24"/>
          <w:szCs w:val="24"/>
        </w:rPr>
        <w:t xml:space="preserve">(the </w:t>
      </w:r>
      <w:r w:rsidR="00A76501">
        <w:rPr>
          <w:rFonts w:ascii="Cambria" w:hAnsi="Cambria"/>
          <w:sz w:val="24"/>
          <w:szCs w:val="24"/>
        </w:rPr>
        <w:t>blue</w:t>
      </w:r>
      <w:r w:rsidR="00453811">
        <w:rPr>
          <w:rFonts w:ascii="Cambria" w:hAnsi="Cambria"/>
          <w:sz w:val="24"/>
          <w:szCs w:val="24"/>
        </w:rPr>
        <w:t xml:space="preserve"> one)</w:t>
      </w:r>
      <w:r w:rsidRPr="00AE0827">
        <w:rPr>
          <w:rFonts w:ascii="Cambria" w:hAnsi="Cambria"/>
          <w:sz w:val="24"/>
          <w:szCs w:val="24"/>
        </w:rPr>
        <w:t>. According to the density plot, there seems to be no significance between the two classification.</w:t>
      </w:r>
    </w:p>
    <w:p w14:paraId="07E3E505"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drawing>
          <wp:inline distT="0" distB="0" distL="0" distR="0" wp14:anchorId="37FC7332" wp14:editId="6ADC2392">
            <wp:extent cx="3137483" cy="3061982"/>
            <wp:effectExtent l="0" t="0" r="6350" b="508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3.png"/>
                    <pic:cNvPicPr>
                      <a:picLocks noChangeAspect="1" noChangeArrowheads="1"/>
                    </pic:cNvPicPr>
                  </pic:nvPicPr>
                  <pic:blipFill>
                    <a:blip r:embed="rId15"/>
                    <a:stretch>
                      <a:fillRect/>
                    </a:stretch>
                  </pic:blipFill>
                  <pic:spPr bwMode="auto">
                    <a:xfrm>
                      <a:off x="0" y="0"/>
                      <a:ext cx="3165746" cy="3089565"/>
                    </a:xfrm>
                    <a:prstGeom prst="rect">
                      <a:avLst/>
                    </a:prstGeom>
                    <a:noFill/>
                    <a:ln w="9525">
                      <a:noFill/>
                      <a:headEnd/>
                      <a:tailEnd/>
                    </a:ln>
                  </pic:spPr>
                </pic:pic>
              </a:graphicData>
            </a:graphic>
          </wp:inline>
        </w:drawing>
      </w:r>
    </w:p>
    <w:p w14:paraId="4CD5954E"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lastRenderedPageBreak/>
        <w:t>Carbody</w:t>
      </w:r>
      <w:proofErr w:type="spellEnd"/>
      <w:r w:rsidRPr="00AE0827">
        <w:rPr>
          <w:rFonts w:ascii="Cambria" w:hAnsi="Cambria"/>
          <w:sz w:val="24"/>
          <w:szCs w:val="24"/>
        </w:rPr>
        <w:t xml:space="preserve">: the categorical variable describes the pattern of car body and the classifications are hardtop, wagon, sedan, hatchback, convertible. The convertible and hardtop have higher mean price than the </w:t>
      </w:r>
      <w:proofErr w:type="gramStart"/>
      <w:r w:rsidRPr="00AE0827">
        <w:rPr>
          <w:rFonts w:ascii="Cambria" w:hAnsi="Cambria"/>
          <w:sz w:val="24"/>
          <w:szCs w:val="24"/>
        </w:rPr>
        <w:t>others</w:t>
      </w:r>
      <w:proofErr w:type="gramEnd"/>
      <w:r w:rsidRPr="00AE0827">
        <w:rPr>
          <w:rFonts w:ascii="Cambria" w:hAnsi="Cambria"/>
          <w:sz w:val="24"/>
          <w:szCs w:val="24"/>
        </w:rPr>
        <w:t xml:space="preserve"> but the standard deviation is really large. </w:t>
      </w:r>
      <w:proofErr w:type="gramStart"/>
      <w:r w:rsidRPr="00AE0827">
        <w:rPr>
          <w:rFonts w:ascii="Cambria" w:hAnsi="Cambria"/>
          <w:sz w:val="24"/>
          <w:szCs w:val="24"/>
        </w:rPr>
        <w:t>So</w:t>
      </w:r>
      <w:proofErr w:type="gramEnd"/>
      <w:r w:rsidRPr="00AE0827">
        <w:rPr>
          <w:rFonts w:ascii="Cambria" w:hAnsi="Cambria"/>
          <w:sz w:val="24"/>
          <w:szCs w:val="24"/>
        </w:rPr>
        <w:t xml:space="preserve"> we may take a closer look by calculating accurately.</w:t>
      </w:r>
    </w:p>
    <w:p w14:paraId="38CDBCC9" w14:textId="77777777" w:rsidR="00CB4794" w:rsidRPr="00AE0827" w:rsidRDefault="00CB4794" w:rsidP="00CB4794">
      <w:pPr>
        <w:pStyle w:val="af7"/>
        <w:ind w:left="360" w:firstLineChars="0" w:firstLine="0"/>
        <w:jc w:val="center"/>
        <w:rPr>
          <w:rFonts w:ascii="Cambria" w:hAnsi="Cambria"/>
          <w:sz w:val="24"/>
          <w:szCs w:val="24"/>
        </w:rPr>
      </w:pPr>
      <w:commentRangeStart w:id="9"/>
      <w:r w:rsidRPr="00AE0827">
        <w:rPr>
          <w:rFonts w:ascii="Cambria" w:hAnsi="Cambria"/>
          <w:noProof/>
        </w:rPr>
        <w:drawing>
          <wp:inline distT="0" distB="0" distL="0" distR="0" wp14:anchorId="1A4D9326" wp14:editId="2D12DD11">
            <wp:extent cx="2759978" cy="3405931"/>
            <wp:effectExtent l="0" t="0" r="2540" b="4445"/>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4.png"/>
                    <pic:cNvPicPr>
                      <a:picLocks noChangeAspect="1" noChangeArrowheads="1"/>
                    </pic:cNvPicPr>
                  </pic:nvPicPr>
                  <pic:blipFill>
                    <a:blip r:embed="rId16"/>
                    <a:stretch>
                      <a:fillRect/>
                    </a:stretch>
                  </pic:blipFill>
                  <pic:spPr bwMode="auto">
                    <a:xfrm>
                      <a:off x="0" y="0"/>
                      <a:ext cx="2794351" cy="3448349"/>
                    </a:xfrm>
                    <a:prstGeom prst="rect">
                      <a:avLst/>
                    </a:prstGeom>
                    <a:noFill/>
                    <a:ln w="9525">
                      <a:noFill/>
                      <a:headEnd/>
                      <a:tailEnd/>
                    </a:ln>
                  </pic:spPr>
                </pic:pic>
              </a:graphicData>
            </a:graphic>
          </wp:inline>
        </w:drawing>
      </w:r>
      <w:commentRangeEnd w:id="9"/>
      <w:r w:rsidR="00453811">
        <w:rPr>
          <w:rStyle w:val="af8"/>
          <w:kern w:val="0"/>
          <w:lang w:eastAsia="en-US"/>
        </w:rPr>
        <w:commentReference w:id="9"/>
      </w:r>
    </w:p>
    <w:p w14:paraId="47D030A1" w14:textId="6812520B"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Drivewheel</w:t>
      </w:r>
      <w:proofErr w:type="spellEnd"/>
      <w:r w:rsidRPr="00AE0827">
        <w:rPr>
          <w:rFonts w:ascii="Cambria" w:hAnsi="Cambria"/>
          <w:sz w:val="24"/>
          <w:szCs w:val="24"/>
        </w:rPr>
        <w:t xml:space="preserve">: the categorical variable demonstrates the type of drive wheel, 4wd, </w:t>
      </w:r>
      <w:proofErr w:type="spellStart"/>
      <w:r w:rsidRPr="00AE0827">
        <w:rPr>
          <w:rFonts w:ascii="Cambria" w:hAnsi="Cambria"/>
          <w:sz w:val="24"/>
          <w:szCs w:val="24"/>
        </w:rPr>
        <w:t>fwd</w:t>
      </w:r>
      <w:proofErr w:type="spellEnd"/>
      <w:r w:rsidRPr="00AE0827">
        <w:rPr>
          <w:rFonts w:ascii="Cambria" w:hAnsi="Cambria"/>
          <w:sz w:val="24"/>
          <w:szCs w:val="24"/>
        </w:rPr>
        <w:t xml:space="preserve">, </w:t>
      </w:r>
      <w:proofErr w:type="spellStart"/>
      <w:r w:rsidRPr="00AE0827">
        <w:rPr>
          <w:rFonts w:ascii="Cambria" w:hAnsi="Cambria"/>
          <w:sz w:val="24"/>
          <w:szCs w:val="24"/>
        </w:rPr>
        <w:t>rwd</w:t>
      </w:r>
      <w:proofErr w:type="spellEnd"/>
      <w:r w:rsidRPr="00AE0827">
        <w:rPr>
          <w:rFonts w:ascii="Cambria" w:hAnsi="Cambria"/>
          <w:sz w:val="24"/>
          <w:szCs w:val="24"/>
        </w:rPr>
        <w:t xml:space="preserve">. Type of </w:t>
      </w:r>
      <w:proofErr w:type="spellStart"/>
      <w:r w:rsidRPr="00AE0827">
        <w:rPr>
          <w:rFonts w:ascii="Cambria" w:hAnsi="Cambria"/>
          <w:sz w:val="24"/>
          <w:szCs w:val="24"/>
        </w:rPr>
        <w:t>drivewheel</w:t>
      </w:r>
      <w:proofErr w:type="spellEnd"/>
      <w:r w:rsidRPr="00AE0827">
        <w:rPr>
          <w:rFonts w:ascii="Cambria" w:hAnsi="Cambria"/>
          <w:sz w:val="24"/>
          <w:szCs w:val="24"/>
        </w:rPr>
        <w:t xml:space="preserve"> is concerned with functionality, which fascinates car fans, resulting in demand shocks. Among them, </w:t>
      </w:r>
      <w:proofErr w:type="spellStart"/>
      <w:r w:rsidRPr="00AE0827">
        <w:rPr>
          <w:rFonts w:ascii="Cambria" w:hAnsi="Cambria"/>
          <w:sz w:val="24"/>
          <w:szCs w:val="24"/>
        </w:rPr>
        <w:t>fwd</w:t>
      </w:r>
      <w:proofErr w:type="spellEnd"/>
      <w:r w:rsidRPr="00AE0827">
        <w:rPr>
          <w:rFonts w:ascii="Cambria" w:hAnsi="Cambria"/>
          <w:sz w:val="24"/>
          <w:szCs w:val="24"/>
        </w:rPr>
        <w:t xml:space="preserve"> car</w:t>
      </w:r>
      <w:r w:rsidR="00453811">
        <w:rPr>
          <w:rFonts w:ascii="Cambria" w:hAnsi="Cambria"/>
          <w:sz w:val="24"/>
          <w:szCs w:val="24"/>
        </w:rPr>
        <w:t>(green)</w:t>
      </w:r>
      <w:r w:rsidRPr="00AE0827">
        <w:rPr>
          <w:rFonts w:ascii="Cambria" w:hAnsi="Cambria"/>
          <w:sz w:val="24"/>
          <w:szCs w:val="24"/>
        </w:rPr>
        <w:t>has lowest mean price while the 4wd</w:t>
      </w:r>
      <w:r w:rsidR="00453811">
        <w:rPr>
          <w:rFonts w:ascii="Cambria" w:hAnsi="Cambria"/>
          <w:sz w:val="24"/>
          <w:szCs w:val="24"/>
        </w:rPr>
        <w:t>(red)</w:t>
      </w:r>
      <w:r w:rsidRPr="00AE0827">
        <w:rPr>
          <w:rFonts w:ascii="Cambria" w:hAnsi="Cambria"/>
          <w:sz w:val="24"/>
          <w:szCs w:val="24"/>
        </w:rPr>
        <w:t xml:space="preserve"> has two peak and </w:t>
      </w:r>
      <w:proofErr w:type="spellStart"/>
      <w:r w:rsidRPr="00AE0827">
        <w:rPr>
          <w:rFonts w:ascii="Cambria" w:hAnsi="Cambria"/>
          <w:sz w:val="24"/>
          <w:szCs w:val="24"/>
        </w:rPr>
        <w:t>rwd</w:t>
      </w:r>
      <w:proofErr w:type="spellEnd"/>
      <w:r w:rsidRPr="00AE0827">
        <w:rPr>
          <w:rFonts w:ascii="Cambria" w:hAnsi="Cambria"/>
          <w:sz w:val="24"/>
          <w:szCs w:val="24"/>
        </w:rPr>
        <w:t xml:space="preserve"> car</w:t>
      </w:r>
      <w:r w:rsidR="00453811">
        <w:rPr>
          <w:rFonts w:ascii="Cambria" w:hAnsi="Cambria"/>
          <w:sz w:val="24"/>
          <w:szCs w:val="24"/>
        </w:rPr>
        <w:t>(blue)</w:t>
      </w:r>
      <w:r w:rsidRPr="00AE0827">
        <w:rPr>
          <w:rFonts w:ascii="Cambria" w:hAnsi="Cambria"/>
          <w:sz w:val="24"/>
          <w:szCs w:val="24"/>
        </w:rPr>
        <w:t xml:space="preserve"> has the highest mean price and highest standard deviation.</w:t>
      </w:r>
    </w:p>
    <w:p w14:paraId="18E66084"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drawing>
          <wp:inline distT="0" distB="0" distL="0" distR="0" wp14:anchorId="47B79ADC" wp14:editId="69BCC0E9">
            <wp:extent cx="3201388" cy="2592198"/>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5.png"/>
                    <pic:cNvPicPr>
                      <a:picLocks noChangeAspect="1" noChangeArrowheads="1"/>
                    </pic:cNvPicPr>
                  </pic:nvPicPr>
                  <pic:blipFill>
                    <a:blip r:embed="rId17"/>
                    <a:stretch>
                      <a:fillRect/>
                    </a:stretch>
                  </pic:blipFill>
                  <pic:spPr bwMode="auto">
                    <a:xfrm>
                      <a:off x="0" y="0"/>
                      <a:ext cx="3219876" cy="2607168"/>
                    </a:xfrm>
                    <a:prstGeom prst="rect">
                      <a:avLst/>
                    </a:prstGeom>
                    <a:noFill/>
                    <a:ln w="9525">
                      <a:noFill/>
                      <a:headEnd/>
                      <a:tailEnd/>
                    </a:ln>
                  </pic:spPr>
                </pic:pic>
              </a:graphicData>
            </a:graphic>
          </wp:inline>
        </w:drawing>
      </w:r>
    </w:p>
    <w:p w14:paraId="59115B21" w14:textId="3CA56A01"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Enginelocation</w:t>
      </w:r>
      <w:proofErr w:type="spellEnd"/>
      <w:r w:rsidRPr="00AE0827">
        <w:rPr>
          <w:rFonts w:ascii="Cambria" w:hAnsi="Cambria"/>
          <w:sz w:val="24"/>
          <w:szCs w:val="24"/>
        </w:rPr>
        <w:t>: There are two types of engine locations among the observations, front or rear.</w:t>
      </w:r>
      <w:r w:rsidRPr="00AE0827">
        <w:rPr>
          <w:rFonts w:ascii="Cambria" w:hAnsi="Cambria"/>
        </w:rPr>
        <w:t xml:space="preserve"> </w:t>
      </w:r>
      <w:r w:rsidRPr="00AE0827">
        <w:rPr>
          <w:rFonts w:ascii="Cambria" w:hAnsi="Cambria"/>
          <w:sz w:val="24"/>
          <w:szCs w:val="24"/>
        </w:rPr>
        <w:t xml:space="preserve">Location of car engine is another functionality of concern for some consumers. There seems to be significant difference between the price of two </w:t>
      </w:r>
      <w:r w:rsidRPr="00AE0827">
        <w:rPr>
          <w:rFonts w:ascii="Cambria" w:hAnsi="Cambria"/>
          <w:sz w:val="24"/>
          <w:szCs w:val="24"/>
        </w:rPr>
        <w:lastRenderedPageBreak/>
        <w:t>price. The front group</w:t>
      </w:r>
      <w:r w:rsidR="00A76501">
        <w:rPr>
          <w:rFonts w:ascii="Cambria" w:hAnsi="Cambria"/>
          <w:sz w:val="24"/>
          <w:szCs w:val="24"/>
        </w:rPr>
        <w:t>(red)</w:t>
      </w:r>
      <w:r w:rsidRPr="00AE0827">
        <w:rPr>
          <w:rFonts w:ascii="Cambria" w:hAnsi="Cambria"/>
          <w:sz w:val="24"/>
          <w:szCs w:val="24"/>
        </w:rPr>
        <w:t xml:space="preserve"> concentrates at the low price, with mean around 10000 while nearly all the rear car</w:t>
      </w:r>
      <w:r w:rsidR="00A76501">
        <w:rPr>
          <w:rFonts w:ascii="Cambria" w:hAnsi="Cambria"/>
          <w:sz w:val="24"/>
          <w:szCs w:val="24"/>
        </w:rPr>
        <w:t>(blue)</w:t>
      </w:r>
      <w:r w:rsidRPr="00AE0827">
        <w:rPr>
          <w:rFonts w:ascii="Cambria" w:hAnsi="Cambria"/>
          <w:sz w:val="24"/>
          <w:szCs w:val="24"/>
        </w:rPr>
        <w:t xml:space="preserve"> valued more than 30000.</w:t>
      </w:r>
    </w:p>
    <w:p w14:paraId="09E1DD27"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drawing>
          <wp:inline distT="0" distB="0" distL="0" distR="0" wp14:anchorId="0941A66E" wp14:editId="369A8023">
            <wp:extent cx="3154261" cy="2936147"/>
            <wp:effectExtent l="0" t="0" r="8255"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6.png"/>
                    <pic:cNvPicPr>
                      <a:picLocks noChangeAspect="1" noChangeArrowheads="1"/>
                    </pic:cNvPicPr>
                  </pic:nvPicPr>
                  <pic:blipFill>
                    <a:blip r:embed="rId18"/>
                    <a:stretch>
                      <a:fillRect/>
                    </a:stretch>
                  </pic:blipFill>
                  <pic:spPr bwMode="auto">
                    <a:xfrm>
                      <a:off x="0" y="0"/>
                      <a:ext cx="3182416" cy="2962355"/>
                    </a:xfrm>
                    <a:prstGeom prst="rect">
                      <a:avLst/>
                    </a:prstGeom>
                    <a:noFill/>
                    <a:ln w="9525">
                      <a:noFill/>
                      <a:headEnd/>
                      <a:tailEnd/>
                    </a:ln>
                  </pic:spPr>
                </pic:pic>
              </a:graphicData>
            </a:graphic>
          </wp:inline>
        </w:drawing>
      </w:r>
    </w:p>
    <w:p w14:paraId="38EDE4AE" w14:textId="77777777" w:rsidR="00CB4794" w:rsidRPr="00AE0827" w:rsidRDefault="00CB4794" w:rsidP="00CB4794">
      <w:pPr>
        <w:pStyle w:val="af7"/>
        <w:numPr>
          <w:ilvl w:val="0"/>
          <w:numId w:val="3"/>
        </w:numPr>
        <w:ind w:firstLineChars="0"/>
        <w:rPr>
          <w:rFonts w:ascii="Cambria" w:hAnsi="Cambria"/>
          <w:sz w:val="24"/>
          <w:szCs w:val="24"/>
        </w:rPr>
      </w:pPr>
      <w:r w:rsidRPr="00AE0827">
        <w:rPr>
          <w:rFonts w:ascii="Cambria" w:hAnsi="Cambria"/>
          <w:sz w:val="24"/>
          <w:szCs w:val="24"/>
        </w:rPr>
        <w:t>Wheelbase: It is a numeric variable describes the distance between a car front wheel to its back wheel. The minimum value is 86.80 and the maximum is 120.90, the mean is 98.76 and the mean is 98.76. According to the graphs below, we can see it is not strictly normal distributed, with several outliers and a trend of right skewed distribution. The correlation with price is 0.58 suggesting the close positive relationship with the dependent variable.</w:t>
      </w:r>
    </w:p>
    <w:p w14:paraId="196AB3F1" w14:textId="77777777" w:rsidR="00CB4794" w:rsidRPr="00AE0827" w:rsidRDefault="00CB4794" w:rsidP="00CB4794">
      <w:pPr>
        <w:pStyle w:val="af7"/>
        <w:ind w:left="360" w:firstLineChars="0" w:firstLine="0"/>
        <w:rPr>
          <w:rFonts w:ascii="Cambria" w:hAnsi="Cambria"/>
          <w:sz w:val="24"/>
          <w:szCs w:val="24"/>
        </w:rPr>
      </w:pPr>
      <w:r w:rsidRPr="00AE0827">
        <w:rPr>
          <w:rFonts w:ascii="Cambria" w:hAnsi="Cambria"/>
          <w:noProof/>
        </w:rPr>
        <w:lastRenderedPageBreak/>
        <w:drawing>
          <wp:inline distT="0" distB="0" distL="0" distR="0" wp14:anchorId="60327EB4" wp14:editId="0C339DE1">
            <wp:extent cx="4683760" cy="4425950"/>
            <wp:effectExtent l="0" t="0" r="254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1-1.png"/>
                    <pic:cNvPicPr>
                      <a:picLocks noChangeAspect="1" noChangeArrowheads="1"/>
                    </pic:cNvPicPr>
                  </pic:nvPicPr>
                  <pic:blipFill>
                    <a:blip r:embed="rId19"/>
                    <a:stretch>
                      <a:fillRect/>
                    </a:stretch>
                  </pic:blipFill>
                  <pic:spPr bwMode="auto">
                    <a:xfrm>
                      <a:off x="0" y="0"/>
                      <a:ext cx="4683760" cy="4425950"/>
                    </a:xfrm>
                    <a:prstGeom prst="rect">
                      <a:avLst/>
                    </a:prstGeom>
                    <a:noFill/>
                    <a:ln w="9525">
                      <a:noFill/>
                      <a:headEnd/>
                      <a:tailEnd/>
                    </a:ln>
                  </pic:spPr>
                </pic:pic>
              </a:graphicData>
            </a:graphic>
          </wp:inline>
        </w:drawing>
      </w:r>
    </w:p>
    <w:p w14:paraId="2D85D807"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Carlength</w:t>
      </w:r>
      <w:proofErr w:type="spellEnd"/>
      <w:r w:rsidRPr="00AE0827">
        <w:rPr>
          <w:rFonts w:ascii="Cambria" w:hAnsi="Cambria"/>
          <w:sz w:val="24"/>
          <w:szCs w:val="24"/>
        </w:rPr>
        <w:t>: The length of car ranges from 141.1 to 208.1, nearly normal distributed, concentrating at 174 and is strongly correlated with price.</w:t>
      </w:r>
    </w:p>
    <w:p w14:paraId="02BD5638" w14:textId="77777777" w:rsidR="00CB4794" w:rsidRPr="00AE0827" w:rsidRDefault="00CB4794" w:rsidP="00CB4794">
      <w:pPr>
        <w:pStyle w:val="af7"/>
        <w:ind w:left="360" w:firstLineChars="0" w:firstLine="0"/>
        <w:rPr>
          <w:rFonts w:ascii="Cambria" w:hAnsi="Cambria"/>
          <w:sz w:val="24"/>
          <w:szCs w:val="24"/>
        </w:rPr>
      </w:pPr>
      <w:r w:rsidRPr="00AE0827">
        <w:rPr>
          <w:rFonts w:ascii="Cambria" w:hAnsi="Cambria"/>
          <w:noProof/>
        </w:rPr>
        <w:lastRenderedPageBreak/>
        <w:drawing>
          <wp:inline distT="0" distB="0" distL="0" distR="0" wp14:anchorId="333C7617" wp14:editId="318B106C">
            <wp:extent cx="4718050" cy="4095750"/>
            <wp:effectExtent l="0" t="0" r="635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2-1.png"/>
                    <pic:cNvPicPr>
                      <a:picLocks noChangeAspect="1" noChangeArrowheads="1"/>
                    </pic:cNvPicPr>
                  </pic:nvPicPr>
                  <pic:blipFill>
                    <a:blip r:embed="rId20"/>
                    <a:stretch>
                      <a:fillRect/>
                    </a:stretch>
                  </pic:blipFill>
                  <pic:spPr bwMode="auto">
                    <a:xfrm>
                      <a:off x="0" y="0"/>
                      <a:ext cx="4718050" cy="4095750"/>
                    </a:xfrm>
                    <a:prstGeom prst="rect">
                      <a:avLst/>
                    </a:prstGeom>
                    <a:noFill/>
                    <a:ln w="9525">
                      <a:noFill/>
                      <a:headEnd/>
                      <a:tailEnd/>
                    </a:ln>
                  </pic:spPr>
                </pic:pic>
              </a:graphicData>
            </a:graphic>
          </wp:inline>
        </w:drawing>
      </w:r>
    </w:p>
    <w:p w14:paraId="34A1555F"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Carwidth</w:t>
      </w:r>
      <w:proofErr w:type="spellEnd"/>
      <w:r w:rsidRPr="00AE0827">
        <w:rPr>
          <w:rFonts w:ascii="Cambria" w:hAnsi="Cambria"/>
          <w:sz w:val="24"/>
          <w:szCs w:val="24"/>
        </w:rPr>
        <w:t xml:space="preserve">: The width of car notes the width of the car, ranging from 141.1 to 208.1. The distribution is not bad in normality with mean 174.0 however it still tends to be kind of right skewed distribution with several outliers. The positive correlation with target is </w:t>
      </w:r>
      <w:proofErr w:type="gramStart"/>
      <w:r w:rsidRPr="00AE0827">
        <w:rPr>
          <w:rFonts w:ascii="Cambria" w:hAnsi="Cambria"/>
          <w:sz w:val="24"/>
          <w:szCs w:val="24"/>
        </w:rPr>
        <w:t>quite obvious</w:t>
      </w:r>
      <w:proofErr w:type="gramEnd"/>
      <w:r w:rsidRPr="00AE0827">
        <w:rPr>
          <w:rFonts w:ascii="Cambria" w:hAnsi="Cambria"/>
          <w:sz w:val="24"/>
          <w:szCs w:val="24"/>
        </w:rPr>
        <w:t xml:space="preserve"> according to the scatterplot.</w:t>
      </w:r>
    </w:p>
    <w:p w14:paraId="2C54EBBE" w14:textId="77777777" w:rsidR="00CB4794" w:rsidRPr="00AE0827" w:rsidRDefault="00CB4794" w:rsidP="00CB4794">
      <w:pPr>
        <w:pStyle w:val="af7"/>
        <w:ind w:left="360" w:firstLineChars="0" w:firstLine="0"/>
        <w:rPr>
          <w:rFonts w:ascii="Cambria" w:hAnsi="Cambria"/>
          <w:sz w:val="24"/>
          <w:szCs w:val="24"/>
        </w:rPr>
      </w:pPr>
      <w:r w:rsidRPr="00AE0827">
        <w:rPr>
          <w:rFonts w:ascii="Cambria" w:hAnsi="Cambria"/>
          <w:noProof/>
        </w:rPr>
        <w:lastRenderedPageBreak/>
        <w:drawing>
          <wp:inline distT="0" distB="0" distL="0" distR="0" wp14:anchorId="3F01BE53" wp14:editId="40EF4DBE">
            <wp:extent cx="4817110" cy="4514850"/>
            <wp:effectExtent l="0" t="0" r="254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3-1.png"/>
                    <pic:cNvPicPr>
                      <a:picLocks noChangeAspect="1" noChangeArrowheads="1"/>
                    </pic:cNvPicPr>
                  </pic:nvPicPr>
                  <pic:blipFill>
                    <a:blip r:embed="rId21"/>
                    <a:stretch>
                      <a:fillRect/>
                    </a:stretch>
                  </pic:blipFill>
                  <pic:spPr bwMode="auto">
                    <a:xfrm>
                      <a:off x="0" y="0"/>
                      <a:ext cx="4817110" cy="4514850"/>
                    </a:xfrm>
                    <a:prstGeom prst="rect">
                      <a:avLst/>
                    </a:prstGeom>
                    <a:noFill/>
                    <a:ln w="9525">
                      <a:noFill/>
                      <a:headEnd/>
                      <a:tailEnd/>
                    </a:ln>
                  </pic:spPr>
                </pic:pic>
              </a:graphicData>
            </a:graphic>
          </wp:inline>
        </w:drawing>
      </w:r>
    </w:p>
    <w:p w14:paraId="50E4946A"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Carheight</w:t>
      </w:r>
      <w:proofErr w:type="spellEnd"/>
      <w:r w:rsidRPr="00AE0827">
        <w:rPr>
          <w:rFonts w:ascii="Cambria" w:hAnsi="Cambria"/>
          <w:sz w:val="24"/>
          <w:szCs w:val="24"/>
        </w:rPr>
        <w:t xml:space="preserve">: The height of car ranges from 47.8 to 59.8 in the dataset. The distribution is like normal distribution with mean equal to 54.1. According to scatterplot, the correlation is not so obvious between the </w:t>
      </w:r>
      <w:proofErr w:type="spellStart"/>
      <w:r w:rsidRPr="00AE0827">
        <w:rPr>
          <w:rFonts w:ascii="Cambria" w:hAnsi="Cambria"/>
          <w:sz w:val="24"/>
          <w:szCs w:val="24"/>
        </w:rPr>
        <w:t>carheight</w:t>
      </w:r>
      <w:proofErr w:type="spellEnd"/>
      <w:r w:rsidRPr="00AE0827">
        <w:rPr>
          <w:rFonts w:ascii="Cambria" w:hAnsi="Cambria"/>
          <w:sz w:val="24"/>
          <w:szCs w:val="24"/>
        </w:rPr>
        <w:t xml:space="preserve"> and target.</w:t>
      </w:r>
    </w:p>
    <w:p w14:paraId="6C1E8FC8"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378658D3" wp14:editId="380A7896">
            <wp:extent cx="4956810" cy="5213350"/>
            <wp:effectExtent l="0" t="0" r="0" b="6350"/>
            <wp:docPr id="47"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4-1.png"/>
                    <pic:cNvPicPr>
                      <a:picLocks noChangeAspect="1" noChangeArrowheads="1"/>
                    </pic:cNvPicPr>
                  </pic:nvPicPr>
                  <pic:blipFill>
                    <a:blip r:embed="rId22"/>
                    <a:stretch>
                      <a:fillRect/>
                    </a:stretch>
                  </pic:blipFill>
                  <pic:spPr bwMode="auto">
                    <a:xfrm>
                      <a:off x="0" y="0"/>
                      <a:ext cx="4956810" cy="5213350"/>
                    </a:xfrm>
                    <a:prstGeom prst="rect">
                      <a:avLst/>
                    </a:prstGeom>
                    <a:noFill/>
                    <a:ln w="9525">
                      <a:noFill/>
                      <a:headEnd/>
                      <a:tailEnd/>
                    </a:ln>
                  </pic:spPr>
                </pic:pic>
              </a:graphicData>
            </a:graphic>
          </wp:inline>
        </w:drawing>
      </w:r>
    </w:p>
    <w:p w14:paraId="6B7ECD5C"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Curbweight</w:t>
      </w:r>
      <w:proofErr w:type="spellEnd"/>
      <w:r w:rsidRPr="00AE0827">
        <w:rPr>
          <w:rFonts w:ascii="Cambria" w:hAnsi="Cambria"/>
          <w:sz w:val="24"/>
          <w:szCs w:val="24"/>
        </w:rPr>
        <w:t>: It is a numeric variable reporting the weight of a car without occupants or baggage. Ranging from 1488 to 4066, it is not normally distributed largely because of a thin tail. The scatterplot indicates a strong positive correlation between the variable and target.</w:t>
      </w:r>
      <w:r w:rsidRPr="00AE0827">
        <w:rPr>
          <w:rFonts w:ascii="Cambria" w:hAnsi="Cambria"/>
          <w:sz w:val="24"/>
          <w:szCs w:val="24"/>
        </w:rPr>
        <w:tab/>
      </w:r>
      <w:r w:rsidRPr="00AE0827">
        <w:rPr>
          <w:rFonts w:ascii="Cambria" w:hAnsi="Cambria"/>
          <w:sz w:val="24"/>
          <w:szCs w:val="24"/>
        </w:rPr>
        <w:tab/>
      </w:r>
    </w:p>
    <w:p w14:paraId="7A993D3A"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04C0D57B" wp14:editId="74CA91FE">
            <wp:extent cx="4982210" cy="5238750"/>
            <wp:effectExtent l="0" t="0" r="889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5-1.png"/>
                    <pic:cNvPicPr>
                      <a:picLocks noChangeAspect="1" noChangeArrowheads="1"/>
                    </pic:cNvPicPr>
                  </pic:nvPicPr>
                  <pic:blipFill>
                    <a:blip r:embed="rId23"/>
                    <a:stretch>
                      <a:fillRect/>
                    </a:stretch>
                  </pic:blipFill>
                  <pic:spPr bwMode="auto">
                    <a:xfrm>
                      <a:off x="0" y="0"/>
                      <a:ext cx="4982210" cy="5238750"/>
                    </a:xfrm>
                    <a:prstGeom prst="rect">
                      <a:avLst/>
                    </a:prstGeom>
                    <a:noFill/>
                    <a:ln w="9525">
                      <a:noFill/>
                      <a:headEnd/>
                      <a:tailEnd/>
                    </a:ln>
                  </pic:spPr>
                </pic:pic>
              </a:graphicData>
            </a:graphic>
          </wp:inline>
        </w:drawing>
      </w:r>
    </w:p>
    <w:p w14:paraId="63CECF2E"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Enginetype</w:t>
      </w:r>
      <w:proofErr w:type="spellEnd"/>
      <w:r w:rsidRPr="00AE0827">
        <w:rPr>
          <w:rFonts w:ascii="Cambria" w:hAnsi="Cambria"/>
          <w:sz w:val="24"/>
          <w:szCs w:val="24"/>
        </w:rPr>
        <w:t xml:space="preserve">: Type of engine includes </w:t>
      </w:r>
      <w:proofErr w:type="spellStart"/>
      <w:r w:rsidRPr="00AE0827">
        <w:rPr>
          <w:rFonts w:ascii="Cambria" w:hAnsi="Cambria"/>
          <w:sz w:val="24"/>
          <w:szCs w:val="24"/>
        </w:rPr>
        <w:t>dohc</w:t>
      </w:r>
      <w:proofErr w:type="spellEnd"/>
      <w:r w:rsidRPr="00AE0827">
        <w:rPr>
          <w:rFonts w:ascii="Cambria" w:hAnsi="Cambria"/>
          <w:sz w:val="24"/>
          <w:szCs w:val="24"/>
        </w:rPr>
        <w:t xml:space="preserve">, </w:t>
      </w:r>
      <w:proofErr w:type="spellStart"/>
      <w:r w:rsidRPr="00AE0827">
        <w:rPr>
          <w:rFonts w:ascii="Cambria" w:hAnsi="Cambria"/>
          <w:sz w:val="24"/>
          <w:szCs w:val="24"/>
        </w:rPr>
        <w:t>dohcv</w:t>
      </w:r>
      <w:proofErr w:type="spellEnd"/>
      <w:r w:rsidRPr="00AE0827">
        <w:rPr>
          <w:rFonts w:ascii="Cambria" w:hAnsi="Cambria"/>
          <w:sz w:val="24"/>
          <w:szCs w:val="24"/>
        </w:rPr>
        <w:t xml:space="preserve">, l, </w:t>
      </w:r>
      <w:proofErr w:type="spellStart"/>
      <w:r w:rsidRPr="00AE0827">
        <w:rPr>
          <w:rFonts w:ascii="Cambria" w:hAnsi="Cambria"/>
          <w:sz w:val="24"/>
          <w:szCs w:val="24"/>
        </w:rPr>
        <w:t>ohc</w:t>
      </w:r>
      <w:proofErr w:type="spellEnd"/>
      <w:r w:rsidRPr="00AE0827">
        <w:rPr>
          <w:rFonts w:ascii="Cambria" w:hAnsi="Cambria"/>
          <w:sz w:val="24"/>
          <w:szCs w:val="24"/>
        </w:rPr>
        <w:t xml:space="preserve">, </w:t>
      </w:r>
      <w:proofErr w:type="spellStart"/>
      <w:r w:rsidRPr="00AE0827">
        <w:rPr>
          <w:rFonts w:ascii="Cambria" w:hAnsi="Cambria"/>
          <w:sz w:val="24"/>
          <w:szCs w:val="24"/>
        </w:rPr>
        <w:t>ohcf</w:t>
      </w:r>
      <w:proofErr w:type="spellEnd"/>
      <w:r w:rsidRPr="00AE0827">
        <w:rPr>
          <w:rFonts w:ascii="Cambria" w:hAnsi="Cambria"/>
          <w:sz w:val="24"/>
          <w:szCs w:val="24"/>
        </w:rPr>
        <w:t xml:space="preserve">, </w:t>
      </w:r>
      <w:proofErr w:type="spellStart"/>
      <w:r w:rsidRPr="00AE0827">
        <w:rPr>
          <w:rFonts w:ascii="Cambria" w:hAnsi="Cambria"/>
          <w:sz w:val="24"/>
          <w:szCs w:val="24"/>
        </w:rPr>
        <w:t>ohcv</w:t>
      </w:r>
      <w:proofErr w:type="spellEnd"/>
      <w:r w:rsidRPr="00AE0827">
        <w:rPr>
          <w:rFonts w:ascii="Cambria" w:hAnsi="Cambria"/>
          <w:sz w:val="24"/>
          <w:szCs w:val="24"/>
        </w:rPr>
        <w:t>, rotor. There are kind of difference of car price between them.</w:t>
      </w:r>
      <w:r w:rsidRPr="00AE0827">
        <w:rPr>
          <w:rFonts w:ascii="Cambria" w:hAnsi="Cambria"/>
        </w:rPr>
        <w:t xml:space="preserve"> </w:t>
      </w:r>
      <w:r w:rsidRPr="00AE0827">
        <w:rPr>
          <w:rFonts w:ascii="Cambria" w:hAnsi="Cambria"/>
          <w:sz w:val="24"/>
          <w:szCs w:val="24"/>
        </w:rPr>
        <w:t>Types of engine. The following two describes engine parameters as well. Though car features can be overwhelming for beginners, engines, horsepower are often straightforward for consumers.</w:t>
      </w:r>
    </w:p>
    <w:p w14:paraId="0FEF1452"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lastRenderedPageBreak/>
        <w:drawing>
          <wp:inline distT="0" distB="0" distL="0" distR="0" wp14:anchorId="1A4FB3F6" wp14:editId="7EB7B36A">
            <wp:extent cx="2907212" cy="3280095"/>
            <wp:effectExtent l="0" t="0" r="762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7.png"/>
                    <pic:cNvPicPr>
                      <a:picLocks noChangeAspect="1" noChangeArrowheads="1"/>
                    </pic:cNvPicPr>
                  </pic:nvPicPr>
                  <pic:blipFill>
                    <a:blip r:embed="rId24"/>
                    <a:stretch>
                      <a:fillRect/>
                    </a:stretch>
                  </pic:blipFill>
                  <pic:spPr bwMode="auto">
                    <a:xfrm>
                      <a:off x="0" y="0"/>
                      <a:ext cx="2928555" cy="3304175"/>
                    </a:xfrm>
                    <a:prstGeom prst="rect">
                      <a:avLst/>
                    </a:prstGeom>
                    <a:noFill/>
                    <a:ln w="9525">
                      <a:noFill/>
                      <a:headEnd/>
                      <a:tailEnd/>
                    </a:ln>
                  </pic:spPr>
                </pic:pic>
              </a:graphicData>
            </a:graphic>
          </wp:inline>
        </w:drawing>
      </w:r>
    </w:p>
    <w:p w14:paraId="61EB43E3"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Cylindernumber</w:t>
      </w:r>
      <w:proofErr w:type="spellEnd"/>
      <w:r w:rsidRPr="00AE0827">
        <w:rPr>
          <w:rFonts w:ascii="Cambria" w:hAnsi="Cambria"/>
          <w:sz w:val="24"/>
          <w:szCs w:val="24"/>
        </w:rPr>
        <w:t>：</w:t>
      </w:r>
      <w:r w:rsidRPr="00AE0827">
        <w:rPr>
          <w:rFonts w:ascii="Cambria" w:hAnsi="Cambria"/>
          <w:sz w:val="24"/>
          <w:szCs w:val="24"/>
        </w:rPr>
        <w:t xml:space="preserve">The categorical variable says the number of cylinders placed in the car, with possible value of two, three, four, five, six, eight, twelve. Roughly, </w:t>
      </w:r>
      <w:proofErr w:type="gramStart"/>
      <w:r w:rsidRPr="00AE0827">
        <w:rPr>
          <w:rFonts w:ascii="Cambria" w:hAnsi="Cambria"/>
          <w:sz w:val="24"/>
          <w:szCs w:val="24"/>
        </w:rPr>
        <w:t>It</w:t>
      </w:r>
      <w:proofErr w:type="gramEnd"/>
      <w:r w:rsidRPr="00AE0827">
        <w:rPr>
          <w:rFonts w:ascii="Cambria" w:hAnsi="Cambria"/>
          <w:sz w:val="24"/>
          <w:szCs w:val="24"/>
        </w:rPr>
        <w:t xml:space="preserve"> seems that the group price means obey the order: three&lt; four &lt; two &lt;eight </w:t>
      </w:r>
    </w:p>
    <w:p w14:paraId="19983ADA"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drawing>
          <wp:inline distT="0" distB="0" distL="0" distR="0" wp14:anchorId="686ADB8C" wp14:editId="66757561">
            <wp:extent cx="3528089" cy="2776756"/>
            <wp:effectExtent l="0" t="0" r="0" b="5080"/>
            <wp:docPr id="50"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8.png"/>
                    <pic:cNvPicPr>
                      <a:picLocks noChangeAspect="1" noChangeArrowheads="1"/>
                    </pic:cNvPicPr>
                  </pic:nvPicPr>
                  <pic:blipFill>
                    <a:blip r:embed="rId25"/>
                    <a:stretch>
                      <a:fillRect/>
                    </a:stretch>
                  </pic:blipFill>
                  <pic:spPr bwMode="auto">
                    <a:xfrm>
                      <a:off x="0" y="0"/>
                      <a:ext cx="3558079" cy="2800360"/>
                    </a:xfrm>
                    <a:prstGeom prst="rect">
                      <a:avLst/>
                    </a:prstGeom>
                    <a:noFill/>
                    <a:ln w="9525">
                      <a:noFill/>
                      <a:headEnd/>
                      <a:tailEnd/>
                    </a:ln>
                  </pic:spPr>
                </pic:pic>
              </a:graphicData>
            </a:graphic>
          </wp:inline>
        </w:drawing>
      </w:r>
    </w:p>
    <w:p w14:paraId="00167971"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Enginesize</w:t>
      </w:r>
      <w:proofErr w:type="spellEnd"/>
      <w:r w:rsidRPr="00AE0827">
        <w:rPr>
          <w:rFonts w:ascii="Cambria" w:hAnsi="Cambria"/>
          <w:sz w:val="24"/>
          <w:szCs w:val="24"/>
        </w:rPr>
        <w:t>：</w:t>
      </w:r>
      <w:r w:rsidRPr="00AE0827">
        <w:rPr>
          <w:rFonts w:ascii="Cambria" w:hAnsi="Cambria"/>
          <w:sz w:val="24"/>
          <w:szCs w:val="24"/>
        </w:rPr>
        <w:t>The size of car ranges from 61 to 326 with mean equal to. From the density plot and QQ-plot, we can see the distribution is far from normal distribution with right skewed distribution and several outliers. However, we can see it is closely correlated with the target following scatterplot.</w:t>
      </w:r>
    </w:p>
    <w:p w14:paraId="793D9906"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4324FD2E" wp14:editId="7D11999C">
            <wp:extent cx="5013960" cy="51308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6-1.png"/>
                    <pic:cNvPicPr>
                      <a:picLocks noChangeAspect="1" noChangeArrowheads="1"/>
                    </pic:cNvPicPr>
                  </pic:nvPicPr>
                  <pic:blipFill>
                    <a:blip r:embed="rId26"/>
                    <a:stretch>
                      <a:fillRect/>
                    </a:stretch>
                  </pic:blipFill>
                  <pic:spPr bwMode="auto">
                    <a:xfrm>
                      <a:off x="0" y="0"/>
                      <a:ext cx="5013960" cy="5130800"/>
                    </a:xfrm>
                    <a:prstGeom prst="rect">
                      <a:avLst/>
                    </a:prstGeom>
                    <a:noFill/>
                    <a:ln w="9525">
                      <a:noFill/>
                      <a:headEnd/>
                      <a:tailEnd/>
                    </a:ln>
                  </pic:spPr>
                </pic:pic>
              </a:graphicData>
            </a:graphic>
          </wp:inline>
        </w:drawing>
      </w:r>
    </w:p>
    <w:p w14:paraId="4B246521"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Fuelsystem</w:t>
      </w:r>
      <w:proofErr w:type="spellEnd"/>
      <w:r w:rsidRPr="00AE0827">
        <w:rPr>
          <w:rFonts w:ascii="Cambria" w:hAnsi="Cambria"/>
          <w:sz w:val="24"/>
          <w:szCs w:val="24"/>
        </w:rPr>
        <w:t xml:space="preserve">: The categorical variable refers to the fuel system of the car, including 1bbl, 2bbl, 4bbl, </w:t>
      </w:r>
      <w:proofErr w:type="spellStart"/>
      <w:r w:rsidRPr="00AE0827">
        <w:rPr>
          <w:rFonts w:ascii="Cambria" w:hAnsi="Cambria"/>
          <w:sz w:val="24"/>
          <w:szCs w:val="24"/>
        </w:rPr>
        <w:t>idi</w:t>
      </w:r>
      <w:proofErr w:type="spellEnd"/>
      <w:r w:rsidRPr="00AE0827">
        <w:rPr>
          <w:rFonts w:ascii="Cambria" w:hAnsi="Cambria"/>
          <w:sz w:val="24"/>
          <w:szCs w:val="24"/>
        </w:rPr>
        <w:t xml:space="preserve">, </w:t>
      </w:r>
      <w:proofErr w:type="spellStart"/>
      <w:r w:rsidRPr="00AE0827">
        <w:rPr>
          <w:rFonts w:ascii="Cambria" w:hAnsi="Cambria"/>
          <w:sz w:val="24"/>
          <w:szCs w:val="24"/>
        </w:rPr>
        <w:t>mfi</w:t>
      </w:r>
      <w:proofErr w:type="spellEnd"/>
      <w:r w:rsidRPr="00AE0827">
        <w:rPr>
          <w:rFonts w:ascii="Cambria" w:hAnsi="Cambria"/>
          <w:sz w:val="24"/>
          <w:szCs w:val="24"/>
        </w:rPr>
        <w:t xml:space="preserve">, </w:t>
      </w:r>
      <w:proofErr w:type="spellStart"/>
      <w:r w:rsidRPr="00AE0827">
        <w:rPr>
          <w:rFonts w:ascii="Cambria" w:hAnsi="Cambria"/>
          <w:sz w:val="24"/>
          <w:szCs w:val="24"/>
        </w:rPr>
        <w:t>mpfi</w:t>
      </w:r>
      <w:proofErr w:type="spellEnd"/>
      <w:r w:rsidRPr="00AE0827">
        <w:rPr>
          <w:rFonts w:ascii="Cambria" w:hAnsi="Cambria"/>
          <w:sz w:val="24"/>
          <w:szCs w:val="24"/>
        </w:rPr>
        <w:t xml:space="preserve">, </w:t>
      </w:r>
      <w:proofErr w:type="spellStart"/>
      <w:r w:rsidRPr="00AE0827">
        <w:rPr>
          <w:rFonts w:ascii="Cambria" w:hAnsi="Cambria"/>
          <w:sz w:val="24"/>
          <w:szCs w:val="24"/>
        </w:rPr>
        <w:t>spdi</w:t>
      </w:r>
      <w:proofErr w:type="spellEnd"/>
      <w:r w:rsidRPr="00AE0827">
        <w:rPr>
          <w:rFonts w:ascii="Cambria" w:hAnsi="Cambria"/>
          <w:sz w:val="24"/>
          <w:szCs w:val="24"/>
        </w:rPr>
        <w:t xml:space="preserve">, </w:t>
      </w:r>
      <w:proofErr w:type="spellStart"/>
      <w:r w:rsidRPr="00AE0827">
        <w:rPr>
          <w:rFonts w:ascii="Cambria" w:hAnsi="Cambria"/>
          <w:sz w:val="24"/>
          <w:szCs w:val="24"/>
        </w:rPr>
        <w:t>spfi</w:t>
      </w:r>
      <w:proofErr w:type="spellEnd"/>
      <w:r w:rsidRPr="00AE0827">
        <w:rPr>
          <w:rFonts w:ascii="Cambria" w:hAnsi="Cambria"/>
          <w:sz w:val="24"/>
          <w:szCs w:val="24"/>
        </w:rPr>
        <w:t xml:space="preserve">. The difference of price among different group </w:t>
      </w:r>
      <w:proofErr w:type="spellStart"/>
      <w:r w:rsidRPr="00AE0827">
        <w:rPr>
          <w:rFonts w:ascii="Cambria" w:hAnsi="Cambria"/>
          <w:sz w:val="24"/>
          <w:szCs w:val="24"/>
        </w:rPr>
        <w:t>can not</w:t>
      </w:r>
      <w:proofErr w:type="spellEnd"/>
      <w:r w:rsidRPr="00AE0827">
        <w:rPr>
          <w:rFonts w:ascii="Cambria" w:hAnsi="Cambria"/>
          <w:sz w:val="24"/>
          <w:szCs w:val="24"/>
        </w:rPr>
        <w:t xml:space="preserve"> be easily pointed out at a glance of the graph.</w:t>
      </w:r>
    </w:p>
    <w:p w14:paraId="4E488478"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lastRenderedPageBreak/>
        <w:drawing>
          <wp:inline distT="0" distB="0" distL="0" distR="0" wp14:anchorId="273EF5F3" wp14:editId="356E43EB">
            <wp:extent cx="3292884" cy="2869035"/>
            <wp:effectExtent l="0" t="0" r="3175" b="7620"/>
            <wp:docPr id="52"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fac-9.png"/>
                    <pic:cNvPicPr>
                      <a:picLocks noChangeAspect="1" noChangeArrowheads="1"/>
                    </pic:cNvPicPr>
                  </pic:nvPicPr>
                  <pic:blipFill>
                    <a:blip r:embed="rId27"/>
                    <a:stretch>
                      <a:fillRect/>
                    </a:stretch>
                  </pic:blipFill>
                  <pic:spPr bwMode="auto">
                    <a:xfrm>
                      <a:off x="0" y="0"/>
                      <a:ext cx="3328617" cy="2900169"/>
                    </a:xfrm>
                    <a:prstGeom prst="rect">
                      <a:avLst/>
                    </a:prstGeom>
                    <a:noFill/>
                    <a:ln w="9525">
                      <a:noFill/>
                      <a:headEnd/>
                      <a:tailEnd/>
                    </a:ln>
                  </pic:spPr>
                </pic:pic>
              </a:graphicData>
            </a:graphic>
          </wp:inline>
        </w:drawing>
      </w:r>
    </w:p>
    <w:p w14:paraId="4F0ED57F"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Boreratio</w:t>
      </w:r>
      <w:proofErr w:type="spellEnd"/>
      <w:r w:rsidRPr="00AE0827">
        <w:rPr>
          <w:rFonts w:ascii="Cambria" w:hAnsi="Cambria"/>
          <w:sz w:val="24"/>
          <w:szCs w:val="24"/>
        </w:rPr>
        <w:t>: The stroke-</w:t>
      </w:r>
      <w:proofErr w:type="spellStart"/>
      <w:r w:rsidRPr="00AE0827">
        <w:rPr>
          <w:rFonts w:ascii="Cambria" w:hAnsi="Cambria"/>
          <w:sz w:val="24"/>
          <w:szCs w:val="24"/>
        </w:rPr>
        <w:t>boreratio</w:t>
      </w:r>
      <w:proofErr w:type="spellEnd"/>
      <w:r w:rsidRPr="00AE0827">
        <w:rPr>
          <w:rFonts w:ascii="Cambria" w:hAnsi="Cambria"/>
          <w:sz w:val="24"/>
          <w:szCs w:val="24"/>
        </w:rPr>
        <w:t xml:space="preserve"> of car is associated with the features of engine. It ranges from 2.54 to 3.94. From the density plot and </w:t>
      </w:r>
      <w:proofErr w:type="spellStart"/>
      <w:r w:rsidRPr="00AE0827">
        <w:rPr>
          <w:rFonts w:ascii="Cambria" w:hAnsi="Cambria"/>
          <w:sz w:val="24"/>
          <w:szCs w:val="24"/>
        </w:rPr>
        <w:t>QQplot</w:t>
      </w:r>
      <w:proofErr w:type="spellEnd"/>
      <w:r w:rsidRPr="00AE0827">
        <w:rPr>
          <w:rFonts w:ascii="Cambria" w:hAnsi="Cambria"/>
          <w:sz w:val="24"/>
          <w:szCs w:val="24"/>
        </w:rPr>
        <w:t xml:space="preserve">, the thin tail of distribution may drive it away from strict normality. </w:t>
      </w:r>
    </w:p>
    <w:p w14:paraId="0721442E"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623063A3" wp14:editId="756B592D">
            <wp:extent cx="4969510" cy="5092700"/>
            <wp:effectExtent l="0" t="0" r="254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7-1.png"/>
                    <pic:cNvPicPr>
                      <a:picLocks noChangeAspect="1" noChangeArrowheads="1"/>
                    </pic:cNvPicPr>
                  </pic:nvPicPr>
                  <pic:blipFill>
                    <a:blip r:embed="rId28"/>
                    <a:stretch>
                      <a:fillRect/>
                    </a:stretch>
                  </pic:blipFill>
                  <pic:spPr bwMode="auto">
                    <a:xfrm>
                      <a:off x="0" y="0"/>
                      <a:ext cx="4969510" cy="5092700"/>
                    </a:xfrm>
                    <a:prstGeom prst="rect">
                      <a:avLst/>
                    </a:prstGeom>
                    <a:noFill/>
                    <a:ln w="9525">
                      <a:noFill/>
                      <a:headEnd/>
                      <a:tailEnd/>
                    </a:ln>
                  </pic:spPr>
                </pic:pic>
              </a:graphicData>
            </a:graphic>
          </wp:inline>
        </w:drawing>
      </w:r>
    </w:p>
    <w:p w14:paraId="2241406D" w14:textId="77777777" w:rsidR="00CB4794" w:rsidRPr="00AE0827" w:rsidRDefault="00CB4794" w:rsidP="00CB4794">
      <w:pPr>
        <w:pStyle w:val="af7"/>
        <w:numPr>
          <w:ilvl w:val="0"/>
          <w:numId w:val="3"/>
        </w:numPr>
        <w:ind w:firstLineChars="0"/>
        <w:rPr>
          <w:rFonts w:ascii="Cambria" w:hAnsi="Cambria"/>
          <w:sz w:val="24"/>
          <w:szCs w:val="24"/>
        </w:rPr>
      </w:pPr>
      <w:r w:rsidRPr="00AE0827">
        <w:rPr>
          <w:rFonts w:ascii="Cambria" w:hAnsi="Cambria"/>
          <w:sz w:val="24"/>
          <w:szCs w:val="24"/>
        </w:rPr>
        <w:t>Stroke: The numeric variable describes stroke or volume inside the engine with range from 2.07 to 4.17. It can hardly have normal distribution because of outliers and a trend of left skewed distribution.</w:t>
      </w:r>
    </w:p>
    <w:p w14:paraId="3C51536A"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lastRenderedPageBreak/>
        <w:drawing>
          <wp:inline distT="0" distB="0" distL="0" distR="0" wp14:anchorId="324901F1" wp14:editId="35DC5849">
            <wp:extent cx="4931410" cy="4806950"/>
            <wp:effectExtent l="0" t="0" r="254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8-1.png"/>
                    <pic:cNvPicPr>
                      <a:picLocks noChangeAspect="1" noChangeArrowheads="1"/>
                    </pic:cNvPicPr>
                  </pic:nvPicPr>
                  <pic:blipFill>
                    <a:blip r:embed="rId29"/>
                    <a:stretch>
                      <a:fillRect/>
                    </a:stretch>
                  </pic:blipFill>
                  <pic:spPr bwMode="auto">
                    <a:xfrm>
                      <a:off x="0" y="0"/>
                      <a:ext cx="4931410" cy="4806950"/>
                    </a:xfrm>
                    <a:prstGeom prst="rect">
                      <a:avLst/>
                    </a:prstGeom>
                    <a:noFill/>
                    <a:ln w="9525">
                      <a:noFill/>
                      <a:headEnd/>
                      <a:tailEnd/>
                    </a:ln>
                  </pic:spPr>
                </pic:pic>
              </a:graphicData>
            </a:graphic>
          </wp:inline>
        </w:drawing>
      </w:r>
    </w:p>
    <w:p w14:paraId="16F9DDBB"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Compressionratio</w:t>
      </w:r>
      <w:proofErr w:type="spellEnd"/>
      <w:r w:rsidRPr="00AE0827">
        <w:rPr>
          <w:rFonts w:ascii="Cambria" w:hAnsi="Cambria"/>
          <w:sz w:val="24"/>
          <w:szCs w:val="24"/>
        </w:rPr>
        <w:t xml:space="preserve">: compression ratio of car (Numeric) According to the density plot, it has leptokurtic and </w:t>
      </w:r>
      <w:proofErr w:type="gramStart"/>
      <w:r w:rsidRPr="00AE0827">
        <w:rPr>
          <w:rFonts w:ascii="Cambria" w:hAnsi="Cambria"/>
          <w:sz w:val="24"/>
          <w:szCs w:val="24"/>
        </w:rPr>
        <w:t>a number of</w:t>
      </w:r>
      <w:proofErr w:type="gramEnd"/>
      <w:r w:rsidRPr="00AE0827">
        <w:rPr>
          <w:rFonts w:ascii="Cambria" w:hAnsi="Cambria"/>
          <w:sz w:val="24"/>
          <w:szCs w:val="24"/>
        </w:rPr>
        <w:t xml:space="preserve"> outliers, tending to be right skewed distribution, which drives it away from normal distribution.</w:t>
      </w:r>
    </w:p>
    <w:p w14:paraId="0ABC08B5"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6133CB46" wp14:editId="1B0A25B5">
            <wp:extent cx="5071110" cy="5099050"/>
            <wp:effectExtent l="0" t="0" r="0" b="6350"/>
            <wp:docPr id="55"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9-1.png"/>
                    <pic:cNvPicPr>
                      <a:picLocks noChangeAspect="1" noChangeArrowheads="1"/>
                    </pic:cNvPicPr>
                  </pic:nvPicPr>
                  <pic:blipFill>
                    <a:blip r:embed="rId30"/>
                    <a:stretch>
                      <a:fillRect/>
                    </a:stretch>
                  </pic:blipFill>
                  <pic:spPr bwMode="auto">
                    <a:xfrm>
                      <a:off x="0" y="0"/>
                      <a:ext cx="5071110" cy="5099050"/>
                    </a:xfrm>
                    <a:prstGeom prst="rect">
                      <a:avLst/>
                    </a:prstGeom>
                    <a:noFill/>
                    <a:ln w="9525">
                      <a:noFill/>
                      <a:headEnd/>
                      <a:tailEnd/>
                    </a:ln>
                  </pic:spPr>
                </pic:pic>
              </a:graphicData>
            </a:graphic>
          </wp:inline>
        </w:drawing>
      </w:r>
    </w:p>
    <w:p w14:paraId="6AA6BCF3" w14:textId="77777777" w:rsidR="00CB4794" w:rsidRPr="00AE0827" w:rsidRDefault="00CB4794" w:rsidP="00CB4794">
      <w:pPr>
        <w:pStyle w:val="af7"/>
        <w:numPr>
          <w:ilvl w:val="0"/>
          <w:numId w:val="3"/>
        </w:numPr>
        <w:ind w:firstLineChars="0"/>
        <w:rPr>
          <w:rFonts w:ascii="Cambria" w:hAnsi="Cambria"/>
          <w:sz w:val="24"/>
          <w:szCs w:val="24"/>
        </w:rPr>
      </w:pPr>
      <w:r w:rsidRPr="00AE0827">
        <w:rPr>
          <w:rFonts w:ascii="Cambria" w:hAnsi="Cambria"/>
          <w:sz w:val="24"/>
          <w:szCs w:val="24"/>
        </w:rPr>
        <w:t>Horsepower: The numerical variable stands for the power of car engine, ranging from 48 to 288. Its mean is 104.1. We can see the clear trend of right skewed distribution with quantities of outliers, demonstrating that the transformation might be necessary. The positive relationship between the target and the variable is rather obvious.</w:t>
      </w:r>
    </w:p>
    <w:p w14:paraId="19ABB522" w14:textId="77777777" w:rsidR="00CB4794" w:rsidRPr="00AE0827" w:rsidRDefault="00CB4794" w:rsidP="00CB4794">
      <w:pPr>
        <w:pStyle w:val="af7"/>
        <w:ind w:left="360" w:firstLineChars="0" w:firstLine="0"/>
        <w:jc w:val="center"/>
        <w:rPr>
          <w:rFonts w:ascii="Cambria" w:hAnsi="Cambria"/>
          <w:sz w:val="24"/>
          <w:szCs w:val="24"/>
        </w:rPr>
      </w:pPr>
      <w:r w:rsidRPr="00AE0827">
        <w:rPr>
          <w:rFonts w:ascii="Cambria" w:hAnsi="Cambria"/>
          <w:noProof/>
        </w:rPr>
        <w:lastRenderedPageBreak/>
        <w:drawing>
          <wp:inline distT="0" distB="0" distL="0" distR="0" wp14:anchorId="6F554C18" wp14:editId="36552F87">
            <wp:extent cx="4836160" cy="4718050"/>
            <wp:effectExtent l="0" t="0" r="2540" b="6350"/>
            <wp:docPr id="56"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10-1.png"/>
                    <pic:cNvPicPr>
                      <a:picLocks noChangeAspect="1" noChangeArrowheads="1"/>
                    </pic:cNvPicPr>
                  </pic:nvPicPr>
                  <pic:blipFill>
                    <a:blip r:embed="rId31"/>
                    <a:stretch>
                      <a:fillRect/>
                    </a:stretch>
                  </pic:blipFill>
                  <pic:spPr bwMode="auto">
                    <a:xfrm>
                      <a:off x="0" y="0"/>
                      <a:ext cx="4836160" cy="4718050"/>
                    </a:xfrm>
                    <a:prstGeom prst="rect">
                      <a:avLst/>
                    </a:prstGeom>
                    <a:noFill/>
                    <a:ln w="9525">
                      <a:noFill/>
                      <a:headEnd/>
                      <a:tailEnd/>
                    </a:ln>
                  </pic:spPr>
                </pic:pic>
              </a:graphicData>
            </a:graphic>
          </wp:inline>
        </w:drawing>
      </w:r>
    </w:p>
    <w:p w14:paraId="6B50A0AE"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Peakrpm</w:t>
      </w:r>
      <w:proofErr w:type="spellEnd"/>
      <w:r w:rsidRPr="00AE0827">
        <w:rPr>
          <w:rFonts w:ascii="Cambria" w:hAnsi="Cambria"/>
          <w:sz w:val="24"/>
          <w:szCs w:val="24"/>
        </w:rPr>
        <w:t>: The car peak rpm is a numeric variable, ranging from 4150 to 6600. Like the next variable, this number indicates the cost of keeping a car. The distribution is not bad in normality with few outliers. The scatterplot doesn’t generate obvious trend.</w:t>
      </w:r>
      <w:r w:rsidRPr="00AE0827">
        <w:rPr>
          <w:rFonts w:ascii="Cambria" w:hAnsi="Cambria"/>
          <w:sz w:val="24"/>
          <w:szCs w:val="24"/>
        </w:rPr>
        <w:tab/>
      </w:r>
    </w:p>
    <w:p w14:paraId="0F31306B"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7D0D1CCA" wp14:editId="7B166DE9">
            <wp:extent cx="5121910" cy="5092700"/>
            <wp:effectExtent l="0" t="0" r="254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11-1.png"/>
                    <pic:cNvPicPr>
                      <a:picLocks noChangeAspect="1" noChangeArrowheads="1"/>
                    </pic:cNvPicPr>
                  </pic:nvPicPr>
                  <pic:blipFill>
                    <a:blip r:embed="rId32"/>
                    <a:stretch>
                      <a:fillRect/>
                    </a:stretch>
                  </pic:blipFill>
                  <pic:spPr bwMode="auto">
                    <a:xfrm>
                      <a:off x="0" y="0"/>
                      <a:ext cx="5121910" cy="5092700"/>
                    </a:xfrm>
                    <a:prstGeom prst="rect">
                      <a:avLst/>
                    </a:prstGeom>
                    <a:noFill/>
                    <a:ln w="9525">
                      <a:noFill/>
                      <a:headEnd/>
                      <a:tailEnd/>
                    </a:ln>
                  </pic:spPr>
                </pic:pic>
              </a:graphicData>
            </a:graphic>
          </wp:inline>
        </w:drawing>
      </w:r>
    </w:p>
    <w:p w14:paraId="6D1B406D"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citympg</w:t>
      </w:r>
      <w:proofErr w:type="spellEnd"/>
      <w:r w:rsidRPr="00AE0827">
        <w:rPr>
          <w:rFonts w:ascii="Cambria" w:hAnsi="Cambria"/>
          <w:sz w:val="24"/>
          <w:szCs w:val="24"/>
        </w:rPr>
        <w:t xml:space="preserve">: The numeric variable tells the number of miles that a car can travel using certain amount of fuel in city. It ranges from 13 to 49 with mean equal to 24. We can hardly say it is normal distributed because of thin tail and right skewed distribution. The negative correlation is </w:t>
      </w:r>
      <w:proofErr w:type="gramStart"/>
      <w:r w:rsidRPr="00AE0827">
        <w:rPr>
          <w:rFonts w:ascii="Cambria" w:hAnsi="Cambria"/>
          <w:sz w:val="24"/>
          <w:szCs w:val="24"/>
        </w:rPr>
        <w:t>quite obvious</w:t>
      </w:r>
      <w:proofErr w:type="gramEnd"/>
      <w:r w:rsidRPr="00AE0827">
        <w:rPr>
          <w:rFonts w:ascii="Cambria" w:hAnsi="Cambria"/>
          <w:sz w:val="24"/>
          <w:szCs w:val="24"/>
        </w:rPr>
        <w:t xml:space="preserve"> according to scatterplot.</w:t>
      </w:r>
    </w:p>
    <w:p w14:paraId="49838158"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26837FA7" wp14:editId="1DC4F4D3">
            <wp:extent cx="4937760" cy="5029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12-1.png"/>
                    <pic:cNvPicPr>
                      <a:picLocks noChangeAspect="1" noChangeArrowheads="1"/>
                    </pic:cNvPicPr>
                  </pic:nvPicPr>
                  <pic:blipFill>
                    <a:blip r:embed="rId33"/>
                    <a:stretch>
                      <a:fillRect/>
                    </a:stretch>
                  </pic:blipFill>
                  <pic:spPr bwMode="auto">
                    <a:xfrm>
                      <a:off x="0" y="0"/>
                      <a:ext cx="4937760" cy="5029200"/>
                    </a:xfrm>
                    <a:prstGeom prst="rect">
                      <a:avLst/>
                    </a:prstGeom>
                    <a:noFill/>
                    <a:ln w="9525">
                      <a:noFill/>
                      <a:headEnd/>
                      <a:tailEnd/>
                    </a:ln>
                  </pic:spPr>
                </pic:pic>
              </a:graphicData>
            </a:graphic>
          </wp:inline>
        </w:drawing>
      </w:r>
    </w:p>
    <w:p w14:paraId="5505EE99" w14:textId="77777777" w:rsidR="00CB4794" w:rsidRPr="00AE0827" w:rsidRDefault="00CB4794" w:rsidP="00CB4794">
      <w:pPr>
        <w:pStyle w:val="af7"/>
        <w:numPr>
          <w:ilvl w:val="0"/>
          <w:numId w:val="3"/>
        </w:numPr>
        <w:ind w:firstLineChars="0"/>
        <w:rPr>
          <w:rFonts w:ascii="Cambria" w:hAnsi="Cambria"/>
          <w:sz w:val="24"/>
          <w:szCs w:val="24"/>
        </w:rPr>
      </w:pPr>
      <w:proofErr w:type="spellStart"/>
      <w:r w:rsidRPr="00AE0827">
        <w:rPr>
          <w:rFonts w:ascii="Cambria" w:hAnsi="Cambria"/>
          <w:sz w:val="24"/>
          <w:szCs w:val="24"/>
        </w:rPr>
        <w:t>Highwaympg</w:t>
      </w:r>
      <w:proofErr w:type="spellEnd"/>
      <w:r w:rsidRPr="00AE0827">
        <w:rPr>
          <w:rFonts w:ascii="Cambria" w:hAnsi="Cambria"/>
          <w:sz w:val="24"/>
          <w:szCs w:val="24"/>
        </w:rPr>
        <w:t xml:space="preserve">: The numeric variable tells the number of miles that a car can travel using certain amount of fuel on highway. It ranges from 16 to 54 with mean equal to 31. We can hardly say it is normal distributed because of thin tail and right skewed distribution. The negative correlation is </w:t>
      </w:r>
      <w:proofErr w:type="gramStart"/>
      <w:r w:rsidRPr="00AE0827">
        <w:rPr>
          <w:rFonts w:ascii="Cambria" w:hAnsi="Cambria"/>
          <w:sz w:val="24"/>
          <w:szCs w:val="24"/>
        </w:rPr>
        <w:t>quite obvious</w:t>
      </w:r>
      <w:proofErr w:type="gramEnd"/>
      <w:r w:rsidRPr="00AE0827">
        <w:rPr>
          <w:rFonts w:ascii="Cambria" w:hAnsi="Cambria"/>
          <w:sz w:val="24"/>
          <w:szCs w:val="24"/>
        </w:rPr>
        <w:t xml:space="preserve"> according to scatterplot.</w:t>
      </w:r>
      <w:r w:rsidRPr="00AE0827">
        <w:rPr>
          <w:rFonts w:ascii="Cambria" w:hAnsi="Cambria"/>
          <w:sz w:val="24"/>
          <w:szCs w:val="24"/>
        </w:rPr>
        <w:tab/>
      </w:r>
    </w:p>
    <w:p w14:paraId="5F9F576B" w14:textId="77777777" w:rsidR="00CB4794" w:rsidRPr="00AE0827" w:rsidRDefault="00CB4794" w:rsidP="00CB4794">
      <w:pPr>
        <w:pStyle w:val="af7"/>
        <w:ind w:left="360" w:firstLineChars="0" w:firstLine="0"/>
        <w:rPr>
          <w:rFonts w:ascii="Cambria" w:hAnsi="Cambria"/>
          <w:sz w:val="24"/>
          <w:szCs w:val="24"/>
        </w:rPr>
      </w:pPr>
      <w:r w:rsidRPr="00AE0827">
        <w:rPr>
          <w:rFonts w:ascii="Cambria" w:hAnsi="Cambria"/>
          <w:noProof/>
        </w:rPr>
        <w:lastRenderedPageBreak/>
        <w:drawing>
          <wp:inline distT="0" distB="0" distL="0" distR="0" wp14:anchorId="27F0FD40" wp14:editId="6330355F">
            <wp:extent cx="4842510" cy="4800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13-1.png"/>
                    <pic:cNvPicPr>
                      <a:picLocks noChangeAspect="1" noChangeArrowheads="1"/>
                    </pic:cNvPicPr>
                  </pic:nvPicPr>
                  <pic:blipFill>
                    <a:blip r:embed="rId34"/>
                    <a:stretch>
                      <a:fillRect/>
                    </a:stretch>
                  </pic:blipFill>
                  <pic:spPr bwMode="auto">
                    <a:xfrm>
                      <a:off x="0" y="0"/>
                      <a:ext cx="4842510" cy="4800600"/>
                    </a:xfrm>
                    <a:prstGeom prst="rect">
                      <a:avLst/>
                    </a:prstGeom>
                    <a:noFill/>
                    <a:ln w="9525">
                      <a:noFill/>
                      <a:headEnd/>
                      <a:tailEnd/>
                    </a:ln>
                  </pic:spPr>
                </pic:pic>
              </a:graphicData>
            </a:graphic>
          </wp:inline>
        </w:drawing>
      </w:r>
    </w:p>
    <w:p w14:paraId="7EE99D07" w14:textId="77777777" w:rsidR="00CB4794" w:rsidRPr="00AE0827" w:rsidRDefault="00CB4794" w:rsidP="00CB4794">
      <w:pPr>
        <w:pStyle w:val="af7"/>
        <w:numPr>
          <w:ilvl w:val="0"/>
          <w:numId w:val="3"/>
        </w:numPr>
        <w:ind w:firstLineChars="0"/>
        <w:rPr>
          <w:rFonts w:ascii="Cambria" w:hAnsi="Cambria"/>
          <w:sz w:val="24"/>
          <w:szCs w:val="24"/>
        </w:rPr>
      </w:pPr>
      <w:r w:rsidRPr="00AE0827">
        <w:rPr>
          <w:rFonts w:ascii="Cambria" w:hAnsi="Cambria"/>
          <w:sz w:val="24"/>
          <w:szCs w:val="24"/>
        </w:rPr>
        <w:t>Price</w:t>
      </w:r>
      <w:r>
        <w:rPr>
          <w:rFonts w:ascii="Cambria" w:hAnsi="Cambria"/>
          <w:sz w:val="24"/>
          <w:szCs w:val="24"/>
        </w:rPr>
        <w:t xml:space="preserve"> </w:t>
      </w:r>
      <w:r w:rsidRPr="00AE0827">
        <w:rPr>
          <w:rFonts w:ascii="Cambria" w:hAnsi="Cambria"/>
          <w:sz w:val="24"/>
          <w:szCs w:val="24"/>
        </w:rPr>
        <w:t>(Dependent variable):</w:t>
      </w:r>
      <w:r>
        <w:rPr>
          <w:rFonts w:ascii="Cambria" w:hAnsi="Cambria"/>
          <w:sz w:val="24"/>
          <w:szCs w:val="24"/>
        </w:rPr>
        <w:t xml:space="preserve"> </w:t>
      </w:r>
      <w:r w:rsidRPr="00AE0827">
        <w:rPr>
          <w:rFonts w:ascii="Cambria" w:hAnsi="Cambria"/>
          <w:sz w:val="24"/>
          <w:szCs w:val="24"/>
        </w:rPr>
        <w:t>The numeric variable reports the car price, ranging from 5,118 to 45,400</w:t>
      </w:r>
      <w:r w:rsidRPr="00AE0827">
        <w:rPr>
          <w:rFonts w:ascii="Cambria" w:hAnsi="Cambria"/>
          <w:sz w:val="24"/>
          <w:szCs w:val="24"/>
        </w:rPr>
        <w:tab/>
        <w:t xml:space="preserve">. The mean is 13,276 and standard deviation is 7,989. It has obvious right skewed distribution with many potential outliers. </w:t>
      </w:r>
    </w:p>
    <w:p w14:paraId="633A0ABB"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4B7C7566" wp14:editId="00B09583">
            <wp:extent cx="5108277" cy="421127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unnamed-chunk-2-1.png"/>
                    <pic:cNvPicPr>
                      <a:picLocks noChangeAspect="1" noChangeArrowheads="1"/>
                    </pic:cNvPicPr>
                  </pic:nvPicPr>
                  <pic:blipFill>
                    <a:blip r:embed="rId35"/>
                    <a:stretch>
                      <a:fillRect/>
                    </a:stretch>
                  </pic:blipFill>
                  <pic:spPr bwMode="auto">
                    <a:xfrm>
                      <a:off x="0" y="0"/>
                      <a:ext cx="5134978" cy="4233285"/>
                    </a:xfrm>
                    <a:prstGeom prst="rect">
                      <a:avLst/>
                    </a:prstGeom>
                    <a:noFill/>
                    <a:ln w="9525">
                      <a:noFill/>
                      <a:headEnd/>
                      <a:tailEnd/>
                    </a:ln>
                  </pic:spPr>
                </pic:pic>
              </a:graphicData>
            </a:graphic>
          </wp:inline>
        </w:drawing>
      </w:r>
    </w:p>
    <w:p w14:paraId="44BA8512" w14:textId="46A1B568" w:rsidR="00CB4794" w:rsidRPr="00AE0827" w:rsidRDefault="00CB4794" w:rsidP="007A5583">
      <w:pPr>
        <w:jc w:val="both"/>
        <w:rPr>
          <w:rFonts w:ascii="Cambria" w:hAnsi="Cambria"/>
        </w:rPr>
      </w:pPr>
      <w:r w:rsidRPr="00AE0827">
        <w:rPr>
          <w:rFonts w:ascii="Cambria" w:hAnsi="Cambria"/>
        </w:rPr>
        <w:t>(ii)</w:t>
      </w:r>
      <w:r w:rsidR="00A26C96">
        <w:rPr>
          <w:rFonts w:ascii="Cambria" w:hAnsi="Cambria"/>
        </w:rPr>
        <w:t xml:space="preserve"> </w:t>
      </w:r>
      <w:r w:rsidRPr="00AE0827">
        <w:rPr>
          <w:rFonts w:ascii="Cambria" w:hAnsi="Cambria"/>
        </w:rPr>
        <w:t xml:space="preserve">According to the correlation plot, we can easily find that </w:t>
      </w:r>
      <w:proofErr w:type="spellStart"/>
      <w:r w:rsidRPr="00AE0827">
        <w:rPr>
          <w:rFonts w:ascii="Cambria" w:hAnsi="Cambria"/>
        </w:rPr>
        <w:t>enginesize</w:t>
      </w:r>
      <w:proofErr w:type="spellEnd"/>
      <w:r w:rsidRPr="00AE0827">
        <w:rPr>
          <w:rFonts w:ascii="Cambria" w:hAnsi="Cambria"/>
        </w:rPr>
        <w:t xml:space="preserve">, </w:t>
      </w:r>
      <w:proofErr w:type="spellStart"/>
      <w:r w:rsidRPr="00AE0827">
        <w:rPr>
          <w:rFonts w:ascii="Cambria" w:hAnsi="Cambria"/>
        </w:rPr>
        <w:t>curbweight</w:t>
      </w:r>
      <w:proofErr w:type="spellEnd"/>
      <w:r w:rsidRPr="00AE0827">
        <w:rPr>
          <w:rFonts w:ascii="Cambria" w:hAnsi="Cambria"/>
        </w:rPr>
        <w:t xml:space="preserve">, </w:t>
      </w:r>
      <w:proofErr w:type="spellStart"/>
      <w:r w:rsidRPr="00AE0827">
        <w:rPr>
          <w:rFonts w:ascii="Cambria" w:hAnsi="Cambria"/>
        </w:rPr>
        <w:t>carwidth</w:t>
      </w:r>
      <w:proofErr w:type="spellEnd"/>
      <w:r w:rsidRPr="00AE0827">
        <w:rPr>
          <w:rFonts w:ascii="Cambria" w:hAnsi="Cambria"/>
        </w:rPr>
        <w:t xml:space="preserve">, </w:t>
      </w:r>
      <w:proofErr w:type="spellStart"/>
      <w:r w:rsidRPr="00AE0827">
        <w:rPr>
          <w:rFonts w:ascii="Cambria" w:hAnsi="Cambria"/>
        </w:rPr>
        <w:t>carlength</w:t>
      </w:r>
      <w:proofErr w:type="spellEnd"/>
      <w:r w:rsidRPr="00AE0827">
        <w:rPr>
          <w:rFonts w:ascii="Cambria" w:hAnsi="Cambria"/>
        </w:rPr>
        <w:t xml:space="preserve"> have strong positive correlation with the dependent variable price, while the </w:t>
      </w:r>
      <w:proofErr w:type="spellStart"/>
      <w:r w:rsidRPr="00AE0827">
        <w:rPr>
          <w:rFonts w:ascii="Cambria" w:hAnsi="Cambria"/>
        </w:rPr>
        <w:t>citympg</w:t>
      </w:r>
      <w:proofErr w:type="spellEnd"/>
      <w:r w:rsidRPr="00AE0827">
        <w:rPr>
          <w:rFonts w:ascii="Cambria" w:hAnsi="Cambria"/>
        </w:rPr>
        <w:t xml:space="preserve"> and </w:t>
      </w:r>
      <w:proofErr w:type="spellStart"/>
      <w:r w:rsidRPr="00AE0827">
        <w:rPr>
          <w:rFonts w:ascii="Cambria" w:hAnsi="Cambria"/>
        </w:rPr>
        <w:t>highwaympg</w:t>
      </w:r>
      <w:proofErr w:type="spellEnd"/>
      <w:r w:rsidRPr="00AE0827">
        <w:rPr>
          <w:rFonts w:ascii="Cambria" w:hAnsi="Cambria"/>
        </w:rPr>
        <w:t xml:space="preserve"> is closely negatively associated with the price. The deep colors in the correlation matrix plot imply regression models with high explanatory power.</w:t>
      </w:r>
    </w:p>
    <w:p w14:paraId="428FD4E9" w14:textId="77777777" w:rsidR="00CB4794" w:rsidRPr="00AE0827" w:rsidRDefault="00CB4794" w:rsidP="00CB4794">
      <w:pPr>
        <w:jc w:val="center"/>
        <w:rPr>
          <w:rFonts w:ascii="Cambria" w:hAnsi="Cambria"/>
          <w:noProof/>
        </w:rPr>
      </w:pPr>
    </w:p>
    <w:p w14:paraId="22E7D287" w14:textId="77777777" w:rsidR="00CB4794" w:rsidRPr="00AE0827" w:rsidRDefault="00CB4794" w:rsidP="00CB4794">
      <w:pPr>
        <w:jc w:val="center"/>
        <w:rPr>
          <w:rFonts w:ascii="Cambria" w:hAnsi="Cambria"/>
        </w:rPr>
      </w:pPr>
      <w:r w:rsidRPr="00AE0827">
        <w:rPr>
          <w:rFonts w:ascii="Cambria" w:hAnsi="Cambria"/>
          <w:noProof/>
        </w:rPr>
        <w:lastRenderedPageBreak/>
        <w:drawing>
          <wp:inline distT="0" distB="0" distL="0" distR="0" wp14:anchorId="116472B2" wp14:editId="5590E1AB">
            <wp:extent cx="4300843" cy="3704089"/>
            <wp:effectExtent l="0" t="0" r="508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Project1Data_files/figure-docx/corrplot-1.png"/>
                    <pic:cNvPicPr>
                      <a:picLocks noChangeAspect="1" noChangeArrowheads="1"/>
                    </pic:cNvPicPr>
                  </pic:nvPicPr>
                  <pic:blipFill rotWithShape="1">
                    <a:blip r:embed="rId36"/>
                    <a:srcRect l="6901" t="-227" b="-1"/>
                    <a:stretch/>
                  </pic:blipFill>
                  <pic:spPr bwMode="auto">
                    <a:xfrm>
                      <a:off x="0" y="0"/>
                      <a:ext cx="4301310" cy="3704491"/>
                    </a:xfrm>
                    <a:prstGeom prst="rect">
                      <a:avLst/>
                    </a:prstGeom>
                    <a:noFill/>
                    <a:ln>
                      <a:noFill/>
                    </a:ln>
                    <a:extLst>
                      <a:ext uri="{53640926-AAD7-44D8-BBD7-CCE9431645EC}">
                        <a14:shadowObscured xmlns:a14="http://schemas.microsoft.com/office/drawing/2010/main"/>
                      </a:ext>
                    </a:extLst>
                  </pic:spPr>
                </pic:pic>
              </a:graphicData>
            </a:graphic>
          </wp:inline>
        </w:drawing>
      </w:r>
    </w:p>
    <w:p w14:paraId="32843D64" w14:textId="77777777" w:rsidR="00CB4794" w:rsidRPr="00AE0827" w:rsidRDefault="00CB4794" w:rsidP="00CB4794">
      <w:pPr>
        <w:rPr>
          <w:rFonts w:ascii="Cambria" w:hAnsi="Cambria"/>
        </w:rPr>
      </w:pPr>
    </w:p>
    <w:p w14:paraId="1633EF96" w14:textId="77777777" w:rsidR="00CB4794" w:rsidRPr="00AE0827" w:rsidRDefault="00CB4794" w:rsidP="00CB4794">
      <w:pPr>
        <w:pStyle w:val="FirstParagraph"/>
        <w:rPr>
          <w:rFonts w:ascii="Cambria" w:hAnsi="Cambria"/>
        </w:rPr>
      </w:pPr>
    </w:p>
    <w:p w14:paraId="617B0131" w14:textId="13AA5B16" w:rsidR="00CB4794" w:rsidRPr="00AE0827" w:rsidRDefault="00CB4794" w:rsidP="00CB4794">
      <w:pPr>
        <w:rPr>
          <w:rFonts w:ascii="Cambria" w:hAnsi="Cambria"/>
        </w:rPr>
      </w:pPr>
      <w:r w:rsidRPr="00AE0827">
        <w:rPr>
          <w:rFonts w:ascii="Cambria" w:hAnsi="Cambria"/>
        </w:rPr>
        <w:t>(i</w:t>
      </w:r>
      <w:r>
        <w:rPr>
          <w:rFonts w:ascii="Cambria" w:hAnsi="Cambria"/>
        </w:rPr>
        <w:t>ii</w:t>
      </w:r>
      <w:r w:rsidRPr="00AE0827">
        <w:rPr>
          <w:rFonts w:ascii="Cambria" w:hAnsi="Cambria"/>
        </w:rPr>
        <w:t xml:space="preserve">) </w:t>
      </w:r>
      <w:commentRangeStart w:id="10"/>
      <w:proofErr w:type="spellStart"/>
      <w:r>
        <w:rPr>
          <w:rFonts w:ascii="Cambria" w:hAnsi="Cambria"/>
        </w:rPr>
        <w:t>Tranformation</w:t>
      </w:r>
      <w:commentRangeEnd w:id="10"/>
      <w:proofErr w:type="spellEnd"/>
      <w:r w:rsidR="0014320C">
        <w:rPr>
          <w:rStyle w:val="af8"/>
        </w:rPr>
        <w:commentReference w:id="10"/>
      </w:r>
    </w:p>
    <w:p w14:paraId="1214AC1B" w14:textId="03CF6A8B" w:rsidR="00E12DDE" w:rsidRDefault="00703625" w:rsidP="007A5583">
      <w:pPr>
        <w:pStyle w:val="a0"/>
        <w:jc w:val="both"/>
      </w:pPr>
      <w:r>
        <w:t xml:space="preserve">We do observe the similarities of certain variables that could cause serious multicollinearity and should be subject to further test. But before that, </w:t>
      </w:r>
      <w:r w:rsidR="00A26C96">
        <w:t xml:space="preserve">let </w:t>
      </w:r>
      <w:r>
        <w:t xml:space="preserve">us look into each </w:t>
      </w:r>
      <w:proofErr w:type="gramStart"/>
      <w:r>
        <w:t>variable</w:t>
      </w:r>
      <w:r w:rsidR="00A26C96">
        <w:t>s</w:t>
      </w:r>
      <w:proofErr w:type="gramEnd"/>
      <w:r>
        <w:t xml:space="preserve"> </w:t>
      </w:r>
      <w:r w:rsidR="00A26C96">
        <w:t>to conduct power transformation to satisfy linearity assumptions</w:t>
      </w:r>
      <w:r>
        <w:t>.</w:t>
      </w:r>
    </w:p>
    <w:p w14:paraId="3E1B5596" w14:textId="4AD181D3" w:rsidR="00E12DDE" w:rsidRDefault="00703625" w:rsidP="007A5583">
      <w:pPr>
        <w:pStyle w:val="a0"/>
        <w:jc w:val="both"/>
      </w:pPr>
      <w:r>
        <w:t xml:space="preserve">To cope with nonlinearities, firstly, we log-transform our target variable, the price. </w:t>
      </w:r>
      <w:r w:rsidR="00CD3B90">
        <w:t>According to</w:t>
      </w:r>
      <w:r>
        <w:t xml:space="preserve"> the following boxplots and </w:t>
      </w:r>
      <w:proofErr w:type="spellStart"/>
      <w:r>
        <w:t>qqplots</w:t>
      </w:r>
      <w:proofErr w:type="spellEnd"/>
      <w:r>
        <w:t>, we observe abnormal skewness and peaks in price. To solve the proble</w:t>
      </w:r>
      <w:r w:rsidR="00CD3B90">
        <w:t>m,</w:t>
      </w:r>
      <w:r>
        <w:t xml:space="preserve"> we apply log-transform without costing the interpretability of our model. The result looks more normal and less skewed. </w:t>
      </w:r>
    </w:p>
    <w:p w14:paraId="39AF23CC" w14:textId="77777777" w:rsidR="00E12DDE" w:rsidRDefault="00703625" w:rsidP="007A5583">
      <w:pPr>
        <w:pStyle w:val="a0"/>
        <w:jc w:val="both"/>
      </w:pPr>
      <w:r>
        <w:rPr>
          <w:noProof/>
        </w:rPr>
        <w:lastRenderedPageBreak/>
        <w:drawing>
          <wp:inline distT="0" distB="0" distL="0" distR="0" wp14:anchorId="730B9E6B" wp14:editId="1FC9694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D9A7B0" wp14:editId="1502AFF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4-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B6C6E54" w14:textId="3CE11F4F" w:rsidR="00BC0773" w:rsidRDefault="004A1209" w:rsidP="00BC0773">
      <w:pPr>
        <w:pStyle w:val="SourceCode"/>
      </w:pPr>
      <w:r w:rsidRPr="004A1209">
        <w:t xml:space="preserve"> </w:t>
      </w:r>
      <w:r>
        <w:t>We can start transforming other variables to satisfy linearity assumptions now.</w:t>
      </w:r>
      <w:r>
        <w:t xml:space="preserve"> A</w:t>
      </w:r>
      <w:r w:rsidR="00703625">
        <w:t xml:space="preserve">pply </w:t>
      </w:r>
      <w:r w:rsidR="00CD3B90">
        <w:t>transformation methods</w:t>
      </w:r>
      <w:r w:rsidR="00703625">
        <w:t xml:space="preserve"> to all continuous independent variables. From the following results, we pick out those not suit</w:t>
      </w:r>
      <w:r w:rsidR="00CD3B90">
        <w:t>able</w:t>
      </w:r>
      <w:r w:rsidR="00703625">
        <w:t xml:space="preserve"> for transformation and those suitable for transformation.</w:t>
      </w:r>
    </w:p>
    <w:p w14:paraId="69D17A49" w14:textId="3C69209B" w:rsidR="00BC0773" w:rsidRDefault="00BC0773" w:rsidP="00BC0773">
      <w:pPr>
        <w:pStyle w:val="FirstParagraph"/>
      </w:pPr>
      <w:r>
        <w:rPr>
          <w:noProof/>
        </w:rPr>
        <w:lastRenderedPageBreak/>
        <w:drawing>
          <wp:inline distT="0" distB="0" distL="0" distR="0" wp14:anchorId="4CA0A526" wp14:editId="27A6932E">
            <wp:extent cx="4616450" cy="36957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244D2055"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-3.2248          -2      -5.0198      -1.4298</w:t>
      </w:r>
      <w:r>
        <w:br/>
      </w:r>
      <w:r>
        <w:rPr>
          <w:rStyle w:val="VerbatimChar"/>
        </w:rPr>
        <w:t xml:space="preserve">## </w:t>
      </w:r>
      <w:r>
        <w:br/>
      </w:r>
      <w:r>
        <w:rPr>
          <w:rStyle w:val="VerbatimChar"/>
        </w:rPr>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13.55647  1 0.00023149</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23.47673  1 1.2643e-06</w:t>
      </w:r>
    </w:p>
    <w:p w14:paraId="3DDE203D" w14:textId="77777777" w:rsidR="00BC0773" w:rsidRDefault="00BC0773" w:rsidP="00BC0773">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(-2) </w:t>
      </w:r>
      <w:proofErr w:type="gramStart"/>
      <w:r>
        <w:rPr>
          <w:rStyle w:val="VerbatimChar"/>
        </w:rPr>
        <w:t>1.915291  1</w:t>
      </w:r>
      <w:proofErr w:type="gramEnd"/>
      <w:r>
        <w:rPr>
          <w:rStyle w:val="VerbatimChar"/>
        </w:rPr>
        <w:t xml:space="preserve"> 0.16638</w:t>
      </w:r>
    </w:p>
    <w:p w14:paraId="0D87A951" w14:textId="6B09CD84" w:rsidR="00BC0773" w:rsidRDefault="00BC0773" w:rsidP="00BC0773">
      <w:pPr>
        <w:pStyle w:val="FirstParagraph"/>
      </w:pPr>
      <w:r>
        <w:rPr>
          <w:noProof/>
        </w:rPr>
        <w:lastRenderedPageBreak/>
        <w:drawing>
          <wp:inline distT="0" distB="0" distL="0" distR="0" wp14:anchorId="49EC7DB1" wp14:editId="6DDA4EB1">
            <wp:extent cx="4616450" cy="36957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109ED5CE" wp14:editId="2E1E6BD2">
            <wp:extent cx="4616450" cy="36957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28774425"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1.1036           1      -0.2153       2.4225</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2.698352  1 0.10045</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0.02372912  1 0.87758</w:t>
      </w:r>
    </w:p>
    <w:p w14:paraId="027E105E" w14:textId="1BE93AB5" w:rsidR="00BC0773" w:rsidRDefault="00BC0773" w:rsidP="00BC0773">
      <w:pPr>
        <w:pStyle w:val="FirstParagraph"/>
      </w:pPr>
      <w:r>
        <w:rPr>
          <w:noProof/>
        </w:rPr>
        <w:drawing>
          <wp:inline distT="0" distB="0" distL="0" distR="0" wp14:anchorId="387D05E5" wp14:editId="36B369A9">
            <wp:extent cx="4616450" cy="36957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3946A038" w14:textId="77777777" w:rsidR="00BC0773" w:rsidRDefault="00BC0773" w:rsidP="00BC0773">
      <w:pPr>
        <w:pStyle w:val="SourceCode"/>
      </w:pPr>
      <w:r>
        <w:rPr>
          <w:rStyle w:val="VerbatimChar"/>
        </w:rPr>
        <w:t xml:space="preserve">## Warning in </w:t>
      </w:r>
      <w:proofErr w:type="spellStart"/>
      <w:r>
        <w:rPr>
          <w:rStyle w:val="VerbatimChar"/>
        </w:rPr>
        <w:t>estimateTransform.default</w:t>
      </w:r>
      <w:proofErr w:type="spellEnd"/>
      <w:r>
        <w:rPr>
          <w:rStyle w:val="VerbatimChar"/>
        </w:rPr>
        <w:t>(X, Y, weights, family, ...):</w:t>
      </w:r>
      <w:r>
        <w:br/>
      </w:r>
      <w:r>
        <w:rPr>
          <w:rStyle w:val="VerbatimChar"/>
        </w:rPr>
        <w:t>## Convergence failure: return code = 52</w:t>
      </w:r>
    </w:p>
    <w:p w14:paraId="657D556B"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-5.2814       -5.28      -5.3399      -5.2229</w:t>
      </w:r>
      <w:r>
        <w:br/>
      </w:r>
      <w:r>
        <w:rPr>
          <w:rStyle w:val="VerbatimChar"/>
        </w:rPr>
        <w:t xml:space="preserve">## </w:t>
      </w:r>
      <w:r>
        <w:br/>
      </w:r>
      <w:r>
        <w:rPr>
          <w:rStyle w:val="VerbatimChar"/>
        </w:rPr>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14.12497  1 0.00017106</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20.01518  1 7.683e-06</w:t>
      </w:r>
    </w:p>
    <w:p w14:paraId="1442C8E2" w14:textId="77777777" w:rsidR="00BC0773" w:rsidRDefault="00BC0773" w:rsidP="00BC0773">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(-5) </w:t>
      </w:r>
      <w:proofErr w:type="gramStart"/>
      <w:r>
        <w:rPr>
          <w:rStyle w:val="VerbatimChar"/>
        </w:rPr>
        <w:t>0.03644398  1</w:t>
      </w:r>
      <w:proofErr w:type="gramEnd"/>
      <w:r>
        <w:rPr>
          <w:rStyle w:val="VerbatimChar"/>
        </w:rPr>
        <w:t xml:space="preserve"> 0.8486</w:t>
      </w:r>
    </w:p>
    <w:p w14:paraId="612145DD" w14:textId="0D5C2779" w:rsidR="00BC0773" w:rsidRDefault="00BC0773" w:rsidP="00BC0773">
      <w:pPr>
        <w:pStyle w:val="FirstParagraph"/>
      </w:pPr>
      <w:r>
        <w:rPr>
          <w:noProof/>
        </w:rPr>
        <w:lastRenderedPageBreak/>
        <w:drawing>
          <wp:inline distT="0" distB="0" distL="0" distR="0" wp14:anchorId="2F57F5AA" wp14:editId="12457312">
            <wp:extent cx="4616450" cy="36957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5C783B92" wp14:editId="45FEC6AB">
            <wp:extent cx="4616450" cy="36957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54821F3A"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0.6225           1      -2.0849       3.3299</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0.2024757  1 0.65273</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0.0748093  1 0.78446</w:t>
      </w:r>
    </w:p>
    <w:p w14:paraId="1EF4DC26" w14:textId="27945B10" w:rsidR="00BC0773" w:rsidRDefault="00BC0773" w:rsidP="00BC0773">
      <w:pPr>
        <w:pStyle w:val="FirstParagraph"/>
      </w:pPr>
      <w:r>
        <w:rPr>
          <w:noProof/>
        </w:rPr>
        <w:drawing>
          <wp:inline distT="0" distB="0" distL="0" distR="0" wp14:anchorId="0B922E74" wp14:editId="7E1C87D8">
            <wp:extent cx="4616450" cy="36957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32AE5CBF"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0.0297           0      -0.4107       0.4702</w:t>
      </w:r>
      <w:r>
        <w:br/>
      </w:r>
      <w:r>
        <w:rPr>
          <w:rStyle w:val="VerbatimChar"/>
        </w:rPr>
        <w:t xml:space="preserve">## </w:t>
      </w:r>
      <w:r>
        <w:br/>
      </w:r>
      <w:r>
        <w:rPr>
          <w:rStyle w:val="VerbatimChar"/>
        </w:rPr>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0.01745683  1 0.89489</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18.96786  1 1.3294e-05</w:t>
      </w:r>
    </w:p>
    <w:p w14:paraId="6628D50A" w14:textId="63E6C4CD" w:rsidR="00BC0773" w:rsidRDefault="00BC0773" w:rsidP="00BC0773">
      <w:pPr>
        <w:pStyle w:val="FirstParagraph"/>
      </w:pPr>
      <w:r>
        <w:rPr>
          <w:noProof/>
        </w:rPr>
        <w:lastRenderedPageBreak/>
        <w:drawing>
          <wp:inline distT="0" distB="0" distL="0" distR="0" wp14:anchorId="020CC686" wp14:editId="496FDFBA">
            <wp:extent cx="4616450" cy="36957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3F28C6DD" wp14:editId="34A3462C">
            <wp:extent cx="4616450" cy="36957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4781CFAD"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-0.3327        -0.5      -0.6132      -0.0523</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5.699271  1 0.016972</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100.1357  1 &lt; 2.22e-16</w:t>
      </w:r>
    </w:p>
    <w:p w14:paraId="5A090107" w14:textId="77777777" w:rsidR="00BC0773" w:rsidRDefault="00BC0773" w:rsidP="00BC0773">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(-0.5) </w:t>
      </w:r>
      <w:proofErr w:type="gramStart"/>
      <w:r>
        <w:rPr>
          <w:rStyle w:val="VerbatimChar"/>
        </w:rPr>
        <w:t>1.327011  1</w:t>
      </w:r>
      <w:proofErr w:type="gramEnd"/>
      <w:r>
        <w:rPr>
          <w:rStyle w:val="VerbatimChar"/>
        </w:rPr>
        <w:t xml:space="preserve"> 0.24934</w:t>
      </w:r>
    </w:p>
    <w:p w14:paraId="267959F0" w14:textId="4F6784D4" w:rsidR="00BC0773" w:rsidRDefault="00BC0773" w:rsidP="00BC0773">
      <w:pPr>
        <w:pStyle w:val="FirstParagraph"/>
      </w:pPr>
      <w:r>
        <w:rPr>
          <w:noProof/>
        </w:rPr>
        <w:lastRenderedPageBreak/>
        <w:drawing>
          <wp:inline distT="0" distB="0" distL="0" distR="0" wp14:anchorId="1A61F15E" wp14:editId="3EEE19FB">
            <wp:extent cx="4616450" cy="36957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3A756EE7" wp14:editId="13FFC192">
            <wp:extent cx="4616450" cy="36957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187C1159"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1.3575           1       -0.107        2.822</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3.399376  1 0.065221</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0.2306629  1 0.63103</w:t>
      </w:r>
    </w:p>
    <w:p w14:paraId="6AB24FE8" w14:textId="0B77F8CC" w:rsidR="00BC0773" w:rsidRDefault="00BC0773" w:rsidP="00BC0773">
      <w:pPr>
        <w:pStyle w:val="FirstParagraph"/>
      </w:pPr>
      <w:r>
        <w:rPr>
          <w:noProof/>
        </w:rPr>
        <w:drawing>
          <wp:inline distT="0" distB="0" distL="0" distR="0" wp14:anchorId="462C5FE5" wp14:editId="1082F830">
            <wp:extent cx="4616450" cy="36957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55B0698C"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2.5912           2       1.6763        3.506</w:t>
      </w:r>
      <w:r>
        <w:br/>
      </w:r>
      <w:r>
        <w:rPr>
          <w:rStyle w:val="VerbatimChar"/>
        </w:rPr>
        <w:t xml:space="preserve">## </w:t>
      </w:r>
      <w:r>
        <w:br/>
      </w:r>
      <w:r>
        <w:rPr>
          <w:rStyle w:val="VerbatimChar"/>
        </w:rPr>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33.18718  1 8.3701e-09</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12.15847  1 0.00048865</w:t>
      </w:r>
    </w:p>
    <w:p w14:paraId="6BCDF9C5" w14:textId="77777777" w:rsidR="00BC0773" w:rsidRDefault="00BC0773" w:rsidP="00BC0773">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(2) </w:t>
      </w:r>
      <w:proofErr w:type="gramStart"/>
      <w:r>
        <w:rPr>
          <w:rStyle w:val="VerbatimChar"/>
        </w:rPr>
        <w:t>1.630912  1</w:t>
      </w:r>
      <w:proofErr w:type="gramEnd"/>
      <w:r>
        <w:rPr>
          <w:rStyle w:val="VerbatimChar"/>
        </w:rPr>
        <w:t xml:space="preserve"> 0.20158</w:t>
      </w:r>
    </w:p>
    <w:p w14:paraId="57F3F992" w14:textId="4E448459" w:rsidR="00BC0773" w:rsidRDefault="00BC0773" w:rsidP="00BC0773">
      <w:pPr>
        <w:pStyle w:val="FirstParagraph"/>
      </w:pPr>
      <w:r>
        <w:rPr>
          <w:noProof/>
        </w:rPr>
        <w:lastRenderedPageBreak/>
        <w:drawing>
          <wp:inline distT="0" distB="0" distL="0" distR="0" wp14:anchorId="2F67B513" wp14:editId="1FC11B64">
            <wp:extent cx="4616450" cy="36957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389A6E6C" wp14:editId="7BD04A7F">
            <wp:extent cx="4616450" cy="36957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45BA2B62"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-3.1017        -3.1      -3.5757      -2.6277</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200.9263  1 &lt; 2.22e-16</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354.7097  1 &lt; 2.22e-16</w:t>
      </w:r>
    </w:p>
    <w:p w14:paraId="121F242C" w14:textId="77777777" w:rsidR="00BC0773" w:rsidRDefault="00BC0773" w:rsidP="00BC0773">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(-3) </w:t>
      </w:r>
      <w:proofErr w:type="gramStart"/>
      <w:r>
        <w:rPr>
          <w:rStyle w:val="VerbatimChar"/>
        </w:rPr>
        <w:t>0.1786258  1</w:t>
      </w:r>
      <w:proofErr w:type="gramEnd"/>
      <w:r>
        <w:rPr>
          <w:rStyle w:val="VerbatimChar"/>
        </w:rPr>
        <w:t xml:space="preserve"> 0.67256</w:t>
      </w:r>
    </w:p>
    <w:p w14:paraId="4FBB7018" w14:textId="627CE11A" w:rsidR="00BC0773" w:rsidRDefault="00BC0773" w:rsidP="00BC0773">
      <w:pPr>
        <w:pStyle w:val="FirstParagraph"/>
      </w:pPr>
      <w:r>
        <w:rPr>
          <w:noProof/>
        </w:rPr>
        <w:lastRenderedPageBreak/>
        <w:drawing>
          <wp:inline distT="0" distB="0" distL="0" distR="0" wp14:anchorId="178AFAE1" wp14:editId="04B302BE">
            <wp:extent cx="4616450" cy="36957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49C754D1" wp14:editId="06B3B9E3">
            <wp:extent cx="4616450" cy="36957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64C826D4"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-0.2552           0      -0.5339       0.0234</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3.334221  1 0.067853</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87.41857  1 &lt; 2.22e-16</w:t>
      </w:r>
    </w:p>
    <w:p w14:paraId="6D86723F" w14:textId="08A11012" w:rsidR="00BC0773" w:rsidRDefault="00BC0773" w:rsidP="00BC0773">
      <w:pPr>
        <w:pStyle w:val="FirstParagraph"/>
      </w:pPr>
      <w:r>
        <w:rPr>
          <w:noProof/>
        </w:rPr>
        <w:lastRenderedPageBreak/>
        <w:drawing>
          <wp:inline distT="0" distB="0" distL="0" distR="0" wp14:anchorId="7F0DAFE9" wp14:editId="64A77E31">
            <wp:extent cx="4616450" cy="36957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4B22839E" wp14:editId="71B209A3">
            <wp:extent cx="4616450" cy="36957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59D9D5EB"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0.6656           1      -0.5486       1.8799</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1.14784  1 0.284</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0.2921156  1 0.58887</w:t>
      </w:r>
    </w:p>
    <w:p w14:paraId="14F07C1B" w14:textId="77777777" w:rsidR="00BC0773" w:rsidRDefault="00BC0773" w:rsidP="00BC0773">
      <w:pPr>
        <w:pStyle w:val="SourceCode"/>
      </w:pPr>
      <w:r>
        <w:rPr>
          <w:rStyle w:val="VerbatimChar"/>
        </w:rPr>
        <w:t xml:space="preserve">##                           LRT </w:t>
      </w:r>
      <w:proofErr w:type="gramStart"/>
      <w:r>
        <w:rPr>
          <w:rStyle w:val="VerbatimChar"/>
        </w:rPr>
        <w:t xml:space="preserve">df  </w:t>
      </w:r>
      <w:proofErr w:type="spellStart"/>
      <w:r>
        <w:rPr>
          <w:rStyle w:val="VerbatimChar"/>
        </w:rPr>
        <w:t>pval</w:t>
      </w:r>
      <w:proofErr w:type="spellEnd"/>
      <w:proofErr w:type="gramEnd"/>
      <w:r>
        <w:br/>
      </w:r>
      <w:r>
        <w:rPr>
          <w:rStyle w:val="VerbatimChar"/>
        </w:rPr>
        <w:t>## LR test, lambda = (0) 1.14784  1 0.284</w:t>
      </w:r>
    </w:p>
    <w:p w14:paraId="68D5C237" w14:textId="1B8CFB93" w:rsidR="00BC0773" w:rsidRDefault="00BC0773" w:rsidP="00BC0773">
      <w:pPr>
        <w:pStyle w:val="FirstParagraph"/>
      </w:pPr>
      <w:r>
        <w:rPr>
          <w:noProof/>
        </w:rPr>
        <w:lastRenderedPageBreak/>
        <w:drawing>
          <wp:inline distT="0" distB="0" distL="0" distR="0" wp14:anchorId="0620158D" wp14:editId="25C89871">
            <wp:extent cx="4616450" cy="36957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17E76AD6" wp14:editId="4B89B379">
            <wp:extent cx="4616450" cy="36957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6B88B0D6"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-0.5474        -0.5      -0.9266      -0.1681</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7.931598  1 0.0048579</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61.09461  1 5.4401e-15</w:t>
      </w:r>
    </w:p>
    <w:p w14:paraId="75F5016B" w14:textId="77777777" w:rsidR="00BC0773" w:rsidRDefault="00BC0773" w:rsidP="00BC0773">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(-0.5) </w:t>
      </w:r>
      <w:proofErr w:type="gramStart"/>
      <w:r>
        <w:rPr>
          <w:rStyle w:val="VerbatimChar"/>
        </w:rPr>
        <w:t>0.05988531  1</w:t>
      </w:r>
      <w:proofErr w:type="gramEnd"/>
      <w:r>
        <w:rPr>
          <w:rStyle w:val="VerbatimChar"/>
        </w:rPr>
        <w:t xml:space="preserve"> 0.80668</w:t>
      </w:r>
    </w:p>
    <w:p w14:paraId="5344537E" w14:textId="12CF5549" w:rsidR="00BC0773" w:rsidRDefault="00BC0773" w:rsidP="00BC0773">
      <w:pPr>
        <w:pStyle w:val="FirstParagraph"/>
      </w:pPr>
      <w:r>
        <w:rPr>
          <w:noProof/>
        </w:rPr>
        <w:lastRenderedPageBreak/>
        <w:drawing>
          <wp:inline distT="0" distB="0" distL="0" distR="0" wp14:anchorId="23FA5874" wp14:editId="476F45A3">
            <wp:extent cx="4616450" cy="36957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Pr>
          <w:noProof/>
        </w:rPr>
        <w:drawing>
          <wp:inline distT="0" distB="0" distL="0" distR="0" wp14:anchorId="56202345" wp14:editId="425D612F">
            <wp:extent cx="4616450" cy="36957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7F43D8B8" w14:textId="77777777" w:rsidR="00BC0773" w:rsidRDefault="00BC0773" w:rsidP="00BC0773">
      <w:pPr>
        <w:pStyle w:val="SourceCode"/>
      </w:pPr>
      <w:r>
        <w:rPr>
          <w:rStyle w:val="VerbatimChar"/>
        </w:rPr>
        <w:t xml:space="preserve">## </w:t>
      </w:r>
      <w:proofErr w:type="spellStart"/>
      <w:r>
        <w:rPr>
          <w:rStyle w:val="VerbatimChar"/>
        </w:rPr>
        <w:t>bcPower</w:t>
      </w:r>
      <w:proofErr w:type="spellEnd"/>
      <w:r>
        <w:rPr>
          <w:rStyle w:val="VerbatimChar"/>
        </w:rPr>
        <w:t xml:space="preserve"> Transformation to Normality </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r>
        <w:br/>
      </w:r>
      <w:r>
        <w:rPr>
          <w:rStyle w:val="VerbatimChar"/>
        </w:rPr>
        <w:t>## Y1   -0.3239           0      -0.7024       0.0546</w:t>
      </w:r>
      <w:r>
        <w:br/>
      </w:r>
      <w:r>
        <w:rPr>
          <w:rStyle w:val="VerbatimChar"/>
        </w:rPr>
        <w:t xml:space="preserve">## </w:t>
      </w:r>
      <w:r>
        <w:br/>
      </w:r>
      <w:r>
        <w:rPr>
          <w:rStyle w:val="VerbatimChar"/>
        </w:rPr>
        <w:lastRenderedPageBreak/>
        <w:t>## Likelihood ratio test that transformation parameter is equal to 0</w:t>
      </w:r>
      <w:r>
        <w:br/>
      </w:r>
      <w:r>
        <w:rPr>
          <w:rStyle w:val="VerbatimChar"/>
        </w:rPr>
        <w:t>##  (log transformation)</w:t>
      </w:r>
      <w:r>
        <w:br/>
      </w:r>
      <w:r>
        <w:rPr>
          <w:rStyle w:val="VerbatimChar"/>
        </w:rPr>
        <w:t xml:space="preserve">##                            LRT df     </w:t>
      </w:r>
      <w:proofErr w:type="spellStart"/>
      <w:r>
        <w:rPr>
          <w:rStyle w:val="VerbatimChar"/>
        </w:rPr>
        <w:t>pval</w:t>
      </w:r>
      <w:proofErr w:type="spellEnd"/>
      <w:r>
        <w:br/>
      </w:r>
      <w:r>
        <w:rPr>
          <w:rStyle w:val="VerbatimChar"/>
        </w:rPr>
        <w:t>## LR test, lambda = (0) 2.749626  1 0.097277</w:t>
      </w:r>
      <w:r>
        <w:br/>
      </w:r>
      <w:r>
        <w:rPr>
          <w:rStyle w:val="VerbatimChar"/>
        </w:rPr>
        <w:t xml:space="preserve">## </w:t>
      </w:r>
      <w:r>
        <w:br/>
      </w:r>
      <w:r>
        <w:rPr>
          <w:rStyle w:val="VerbatimChar"/>
        </w:rPr>
        <w:t>## Likelihood ratio test that no transformation is needed</w:t>
      </w:r>
      <w:r>
        <w:br/>
      </w:r>
      <w:r>
        <w:rPr>
          <w:rStyle w:val="VerbatimChar"/>
        </w:rPr>
        <w:t xml:space="preserve">##                            LRT df       </w:t>
      </w:r>
      <w:proofErr w:type="spellStart"/>
      <w:r>
        <w:rPr>
          <w:rStyle w:val="VerbatimChar"/>
        </w:rPr>
        <w:t>pval</w:t>
      </w:r>
      <w:proofErr w:type="spellEnd"/>
      <w:r>
        <w:br/>
      </w:r>
      <w:r>
        <w:rPr>
          <w:rStyle w:val="VerbatimChar"/>
        </w:rPr>
        <w:t>## LR test, lambda = (1) 42.16003  1 8.4102e-11</w:t>
      </w:r>
    </w:p>
    <w:p w14:paraId="0D427133" w14:textId="5F1B71F8" w:rsidR="00BC0773" w:rsidRDefault="00BC0773" w:rsidP="00BC0773">
      <w:pPr>
        <w:pStyle w:val="FirstParagraph"/>
      </w:pPr>
      <w:r>
        <w:rPr>
          <w:noProof/>
        </w:rPr>
        <w:drawing>
          <wp:inline distT="0" distB="0" distL="0" distR="0" wp14:anchorId="29F5F2B2" wp14:editId="70C8C428">
            <wp:extent cx="4616450" cy="36957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2AC1A848" w14:textId="77D8D0BF" w:rsidR="00E12DDE" w:rsidRDefault="00E12DDE" w:rsidP="00BC0773">
      <w:pPr>
        <w:pStyle w:val="a0"/>
        <w:jc w:val="both"/>
      </w:pPr>
    </w:p>
    <w:p w14:paraId="6261A16E" w14:textId="3E936406" w:rsidR="00E12DDE" w:rsidRDefault="00703625" w:rsidP="007A5583">
      <w:pPr>
        <w:pStyle w:val="FirstParagraph"/>
        <w:jc w:val="both"/>
      </w:pPr>
      <w:r>
        <w:t>To sum up, apply</w:t>
      </w:r>
      <w:r w:rsidR="00CD3B90">
        <w:t>ing</w:t>
      </w:r>
      <w:r>
        <w:t xml:space="preserve"> log transform to </w:t>
      </w:r>
      <w:r w:rsidR="004A1209">
        <w:rPr>
          <w:lang w:eastAsia="zh-CN"/>
        </w:rPr>
        <w:t xml:space="preserve">the following </w:t>
      </w:r>
      <w:r>
        <w:t xml:space="preserve">continual variables proved to be useful in the later sections: </w:t>
      </w:r>
      <w:proofErr w:type="spellStart"/>
      <w:r>
        <w:t>curbweight</w:t>
      </w:r>
      <w:proofErr w:type="spellEnd"/>
      <w:r>
        <w:t xml:space="preserve">, horsepower, </w:t>
      </w:r>
      <w:proofErr w:type="spellStart"/>
      <w:r>
        <w:t>peakrpm</w:t>
      </w:r>
      <w:proofErr w:type="spellEnd"/>
      <w:r>
        <w:t xml:space="preserve">, </w:t>
      </w:r>
      <w:proofErr w:type="spellStart"/>
      <w:r>
        <w:t>highwaympg</w:t>
      </w:r>
      <w:proofErr w:type="spellEnd"/>
      <w:r>
        <w:t xml:space="preserve">. </w:t>
      </w:r>
      <w:r w:rsidR="004A1209">
        <w:t xml:space="preserve">The rest of the continuous variables are either better off left unchanged or should go through higher power or negative power transformation. </w:t>
      </w:r>
      <w:r>
        <w:t xml:space="preserve">Test results suggest that it is acceptable to apply log-transform </w:t>
      </w:r>
      <w:r w:rsidR="004A1209">
        <w:t xml:space="preserve">to the four we selected and is good enough to </w:t>
      </w:r>
      <w:r>
        <w:t>restore linearity of the model. But transform other than log-transform would harm the interpretability of our model greatly. That is the reason why we keep other variables intact.</w:t>
      </w:r>
    </w:p>
    <w:p w14:paraId="567AD98B" w14:textId="77777777" w:rsidR="00E12DDE" w:rsidRDefault="00703625">
      <w:pPr>
        <w:pStyle w:val="SourceCode"/>
      </w:pPr>
      <w:r>
        <w:rPr>
          <w:rStyle w:val="VerbatimChar"/>
        </w:rPr>
        <w:t xml:space="preserve">## [1] "Transform for </w:t>
      </w:r>
      <w:proofErr w:type="spellStart"/>
      <w:r>
        <w:rPr>
          <w:rStyle w:val="VerbatimChar"/>
        </w:rPr>
        <w:t>curbweight</w:t>
      </w:r>
      <w:proofErr w:type="spellEnd"/>
      <w:r>
        <w:rPr>
          <w:rStyle w:val="VerbatimChar"/>
        </w:rPr>
        <w:t>:"</w:t>
      </w:r>
    </w:p>
    <w:p w14:paraId="41F88881" w14:textId="77777777" w:rsidR="00E12DDE" w:rsidRDefault="00703625">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(0) </w:t>
      </w:r>
      <w:proofErr w:type="gramStart"/>
      <w:r>
        <w:rPr>
          <w:rStyle w:val="VerbatimChar"/>
        </w:rPr>
        <w:t>0.01745683  1</w:t>
      </w:r>
      <w:proofErr w:type="gramEnd"/>
      <w:r>
        <w:rPr>
          <w:rStyle w:val="VerbatimChar"/>
        </w:rPr>
        <w:t xml:space="preserve"> 0.89489</w:t>
      </w:r>
    </w:p>
    <w:p w14:paraId="7699A2FD" w14:textId="77777777" w:rsidR="00E12DDE" w:rsidRDefault="00703625">
      <w:pPr>
        <w:pStyle w:val="SourceCode"/>
      </w:pPr>
      <w:r>
        <w:rPr>
          <w:rStyle w:val="VerbatimChar"/>
        </w:rPr>
        <w:t>## [1] "Transform for horsepower:"</w:t>
      </w:r>
    </w:p>
    <w:p w14:paraId="7F0EB3D9" w14:textId="77777777" w:rsidR="00E12DDE" w:rsidRDefault="00703625">
      <w:pPr>
        <w:pStyle w:val="SourceCode"/>
      </w:pPr>
      <w:r>
        <w:rPr>
          <w:rStyle w:val="VerbatimChar"/>
        </w:rPr>
        <w:lastRenderedPageBreak/>
        <w:t xml:space="preserve">##                            LRT df     </w:t>
      </w:r>
      <w:proofErr w:type="spellStart"/>
      <w:r>
        <w:rPr>
          <w:rStyle w:val="VerbatimChar"/>
        </w:rPr>
        <w:t>pval</w:t>
      </w:r>
      <w:proofErr w:type="spellEnd"/>
      <w:r>
        <w:br/>
      </w:r>
      <w:r>
        <w:rPr>
          <w:rStyle w:val="VerbatimChar"/>
        </w:rPr>
        <w:t xml:space="preserve">## LR test, lambda = (0) </w:t>
      </w:r>
      <w:proofErr w:type="gramStart"/>
      <w:r>
        <w:rPr>
          <w:rStyle w:val="VerbatimChar"/>
        </w:rPr>
        <w:t>3.334221  1</w:t>
      </w:r>
      <w:proofErr w:type="gramEnd"/>
      <w:r>
        <w:rPr>
          <w:rStyle w:val="VerbatimChar"/>
        </w:rPr>
        <w:t xml:space="preserve"> 0.067853</w:t>
      </w:r>
    </w:p>
    <w:p w14:paraId="72169A6B" w14:textId="77777777" w:rsidR="00E12DDE" w:rsidRDefault="00703625">
      <w:pPr>
        <w:pStyle w:val="SourceCode"/>
      </w:pPr>
      <w:r>
        <w:rPr>
          <w:rStyle w:val="VerbatimChar"/>
        </w:rPr>
        <w:t xml:space="preserve">## [1] "Transform for </w:t>
      </w:r>
      <w:proofErr w:type="spellStart"/>
      <w:r>
        <w:rPr>
          <w:rStyle w:val="VerbatimChar"/>
        </w:rPr>
        <w:t>peakrpm</w:t>
      </w:r>
      <w:proofErr w:type="spellEnd"/>
      <w:r>
        <w:rPr>
          <w:rStyle w:val="VerbatimChar"/>
        </w:rPr>
        <w:t>:"</w:t>
      </w:r>
    </w:p>
    <w:p w14:paraId="682EEE2F" w14:textId="77777777" w:rsidR="00E12DDE" w:rsidRDefault="00703625">
      <w:pPr>
        <w:pStyle w:val="SourceCode"/>
      </w:pPr>
      <w:r>
        <w:rPr>
          <w:rStyle w:val="VerbatimChar"/>
        </w:rPr>
        <w:t xml:space="preserve">##                           LRT </w:t>
      </w:r>
      <w:proofErr w:type="gramStart"/>
      <w:r>
        <w:rPr>
          <w:rStyle w:val="VerbatimChar"/>
        </w:rPr>
        <w:t xml:space="preserve">df  </w:t>
      </w:r>
      <w:proofErr w:type="spellStart"/>
      <w:r>
        <w:rPr>
          <w:rStyle w:val="VerbatimChar"/>
        </w:rPr>
        <w:t>pval</w:t>
      </w:r>
      <w:proofErr w:type="spellEnd"/>
      <w:proofErr w:type="gramEnd"/>
      <w:r>
        <w:br/>
      </w:r>
      <w:r>
        <w:rPr>
          <w:rStyle w:val="VerbatimChar"/>
        </w:rPr>
        <w:t>## LR test, lambda = (0) 1.14784  1 0.284</w:t>
      </w:r>
    </w:p>
    <w:p w14:paraId="6B746FE4" w14:textId="77777777" w:rsidR="00E12DDE" w:rsidRDefault="00703625">
      <w:pPr>
        <w:pStyle w:val="SourceCode"/>
      </w:pPr>
      <w:r>
        <w:rPr>
          <w:rStyle w:val="VerbatimChar"/>
        </w:rPr>
        <w:t xml:space="preserve">## [1] "Transform for </w:t>
      </w:r>
      <w:proofErr w:type="spellStart"/>
      <w:r>
        <w:rPr>
          <w:rStyle w:val="VerbatimChar"/>
        </w:rPr>
        <w:t>highwaympg</w:t>
      </w:r>
      <w:proofErr w:type="spellEnd"/>
      <w:r>
        <w:rPr>
          <w:rStyle w:val="VerbatimChar"/>
        </w:rPr>
        <w:t>:"</w:t>
      </w:r>
    </w:p>
    <w:p w14:paraId="6CF57077" w14:textId="77777777" w:rsidR="00E12DDE" w:rsidRDefault="00703625">
      <w:pPr>
        <w:pStyle w:val="SourceCode"/>
      </w:pPr>
      <w:r>
        <w:rPr>
          <w:rStyle w:val="VerbatimChar"/>
        </w:rPr>
        <w:t xml:space="preserve">##                            LRT df     </w:t>
      </w:r>
      <w:proofErr w:type="spellStart"/>
      <w:r>
        <w:rPr>
          <w:rStyle w:val="VerbatimChar"/>
        </w:rPr>
        <w:t>pval</w:t>
      </w:r>
      <w:proofErr w:type="spellEnd"/>
      <w:r>
        <w:br/>
      </w:r>
      <w:r>
        <w:rPr>
          <w:rStyle w:val="VerbatimChar"/>
        </w:rPr>
        <w:t xml:space="preserve">## LR test, lambda = (0) </w:t>
      </w:r>
      <w:proofErr w:type="gramStart"/>
      <w:r>
        <w:rPr>
          <w:rStyle w:val="VerbatimChar"/>
        </w:rPr>
        <w:t>2.749626  1</w:t>
      </w:r>
      <w:proofErr w:type="gramEnd"/>
      <w:r>
        <w:rPr>
          <w:rStyle w:val="VerbatimChar"/>
        </w:rPr>
        <w:t xml:space="preserve"> 0.097277</w:t>
      </w:r>
    </w:p>
    <w:p w14:paraId="1EE88223" w14:textId="77777777" w:rsidR="00E12DDE" w:rsidRDefault="00703625">
      <w:pPr>
        <w:pStyle w:val="2"/>
      </w:pPr>
      <w:bookmarkStart w:id="11" w:name="the-model"/>
      <w:r>
        <w:t>3. The Model</w:t>
      </w:r>
      <w:bookmarkEnd w:id="11"/>
    </w:p>
    <w:p w14:paraId="58D54AC3" w14:textId="7CB2B9D0" w:rsidR="00E12DDE" w:rsidRDefault="00703625" w:rsidP="007A5583">
      <w:pPr>
        <w:pStyle w:val="FirstParagraph"/>
        <w:jc w:val="both"/>
      </w:pPr>
      <w:r>
        <w:t>Fortunately, the data, after examination, contains no missing values.</w:t>
      </w:r>
    </w:p>
    <w:p w14:paraId="09A1F0B6" w14:textId="3707FF16" w:rsidR="00E12DDE" w:rsidRDefault="00703625" w:rsidP="007A5583">
      <w:pPr>
        <w:pStyle w:val="a0"/>
        <w:jc w:val="both"/>
      </w:pPr>
      <w:r>
        <w:t>Now we are ready for model building. To start with, we build a baseline model by including all main effects according to correlation plots, apply Mallows Cp, and select main effects again. Firstly, rule out the variables that forms perfect multicollinearity, and rule out the terms that has variation inflation factor</w:t>
      </w:r>
      <w:r w:rsidR="00EB592F">
        <w:t xml:space="preserve"> </w:t>
      </w:r>
      <w:r>
        <w:t>(VIF) larger than 6 in a step-by-step fashion.</w:t>
      </w:r>
    </w:p>
    <w:p w14:paraId="249C2FBD" w14:textId="17569AFB" w:rsidR="00E12DDE" w:rsidRDefault="00703625" w:rsidP="007A5583">
      <w:pPr>
        <w:pStyle w:val="a0"/>
        <w:jc w:val="both"/>
      </w:pPr>
      <w:r>
        <w:t>By ensuring a low VIF for each remaining variable, the model should be much more immune to multicollinearity.</w:t>
      </w:r>
    </w:p>
    <w:p w14:paraId="16E0334A" w14:textId="77777777" w:rsidR="00E12DDE" w:rsidRDefault="00703625">
      <w:pPr>
        <w:pStyle w:val="SourceCode"/>
      </w:pPr>
      <w:r>
        <w:rPr>
          <w:rStyle w:val="VerbatimChar"/>
        </w:rPr>
        <w:t>##                     GVIF Df GVIF^(1/(2*Df))</w:t>
      </w:r>
      <w:r>
        <w:br/>
      </w:r>
      <w:r>
        <w:rPr>
          <w:rStyle w:val="VerbatimChar"/>
        </w:rPr>
        <w:t xml:space="preserve">## </w:t>
      </w:r>
      <w:proofErr w:type="spellStart"/>
      <w:r>
        <w:rPr>
          <w:rStyle w:val="VerbatimChar"/>
        </w:rPr>
        <w:t>symboling</w:t>
      </w:r>
      <w:proofErr w:type="spellEnd"/>
      <w:r>
        <w:rPr>
          <w:rStyle w:val="VerbatimChar"/>
        </w:rPr>
        <w:t xml:space="preserve">      16.258358  5        1.321623</w:t>
      </w:r>
      <w:r>
        <w:br/>
      </w:r>
      <w:r>
        <w:rPr>
          <w:rStyle w:val="VerbatimChar"/>
        </w:rPr>
        <w:t xml:space="preserve">## </w:t>
      </w:r>
      <w:proofErr w:type="spellStart"/>
      <w:r>
        <w:rPr>
          <w:rStyle w:val="VerbatimChar"/>
        </w:rPr>
        <w:t>fueltype</w:t>
      </w:r>
      <w:proofErr w:type="spellEnd"/>
      <w:r>
        <w:rPr>
          <w:rStyle w:val="VerbatimChar"/>
        </w:rPr>
        <w:t xml:space="preserve">        3.809502  1        1.951795</w:t>
      </w:r>
      <w:r>
        <w:br/>
      </w:r>
      <w:r>
        <w:rPr>
          <w:rStyle w:val="VerbatimChar"/>
        </w:rPr>
        <w:t>## aspiration      2.832243  1        1.682927</w:t>
      </w:r>
      <w:r>
        <w:br/>
      </w:r>
      <w:r>
        <w:rPr>
          <w:rStyle w:val="VerbatimChar"/>
        </w:rPr>
        <w:t xml:space="preserve">## </w:t>
      </w:r>
      <w:proofErr w:type="spellStart"/>
      <w:r>
        <w:rPr>
          <w:rStyle w:val="VerbatimChar"/>
        </w:rPr>
        <w:t>doornumber</w:t>
      </w:r>
      <w:proofErr w:type="spellEnd"/>
      <w:r>
        <w:rPr>
          <w:rStyle w:val="VerbatimChar"/>
        </w:rPr>
        <w:t xml:space="preserve">      3.459373  1        1.859939</w:t>
      </w:r>
      <w:r>
        <w:br/>
      </w:r>
      <w:r>
        <w:rPr>
          <w:rStyle w:val="VerbatimChar"/>
        </w:rPr>
        <w:t xml:space="preserve">## </w:t>
      </w:r>
      <w:proofErr w:type="spellStart"/>
      <w:r>
        <w:rPr>
          <w:rStyle w:val="VerbatimChar"/>
        </w:rPr>
        <w:t>carbody</w:t>
      </w:r>
      <w:proofErr w:type="spellEnd"/>
      <w:r>
        <w:rPr>
          <w:rStyle w:val="VerbatimChar"/>
        </w:rPr>
        <w:t xml:space="preserve">         9.388963  4        1.323053</w:t>
      </w:r>
      <w:r>
        <w:br/>
      </w:r>
      <w:r>
        <w:rPr>
          <w:rStyle w:val="VerbatimChar"/>
        </w:rPr>
        <w:t xml:space="preserve">## </w:t>
      </w:r>
      <w:proofErr w:type="spellStart"/>
      <w:r>
        <w:rPr>
          <w:rStyle w:val="VerbatimChar"/>
        </w:rPr>
        <w:t>drivewheel</w:t>
      </w:r>
      <w:proofErr w:type="spellEnd"/>
      <w:r>
        <w:rPr>
          <w:rStyle w:val="VerbatimChar"/>
        </w:rPr>
        <w:t xml:space="preserve">      6.891337  2        1.620227</w:t>
      </w:r>
      <w:r>
        <w:br/>
      </w:r>
      <w:r>
        <w:rPr>
          <w:rStyle w:val="VerbatimChar"/>
        </w:rPr>
        <w:t xml:space="preserve">## </w:t>
      </w:r>
      <w:proofErr w:type="spellStart"/>
      <w:r>
        <w:rPr>
          <w:rStyle w:val="VerbatimChar"/>
        </w:rPr>
        <w:t>enginelocation</w:t>
      </w:r>
      <w:proofErr w:type="spellEnd"/>
      <w:r>
        <w:rPr>
          <w:rStyle w:val="VerbatimChar"/>
        </w:rPr>
        <w:t xml:space="preserve">  3.277389  1        1.810356</w:t>
      </w:r>
      <w:r>
        <w:br/>
      </w:r>
      <w:r>
        <w:rPr>
          <w:rStyle w:val="VerbatimChar"/>
        </w:rPr>
        <w:t>## wheelbase      13.496856  1        3.673807</w:t>
      </w:r>
      <w:r>
        <w:br/>
      </w:r>
      <w:r>
        <w:rPr>
          <w:rStyle w:val="VerbatimChar"/>
        </w:rPr>
        <w:t xml:space="preserve">## </w:t>
      </w:r>
      <w:proofErr w:type="spellStart"/>
      <w:r>
        <w:rPr>
          <w:rStyle w:val="VerbatimChar"/>
        </w:rPr>
        <w:t>carlength</w:t>
      </w:r>
      <w:proofErr w:type="spellEnd"/>
      <w:r>
        <w:rPr>
          <w:rStyle w:val="VerbatimChar"/>
        </w:rPr>
        <w:t xml:space="preserve">      14.251656  1        3.775137</w:t>
      </w:r>
      <w:r>
        <w:br/>
      </w:r>
      <w:r>
        <w:rPr>
          <w:rStyle w:val="VerbatimChar"/>
        </w:rPr>
        <w:t xml:space="preserve">## </w:t>
      </w:r>
      <w:proofErr w:type="spellStart"/>
      <w:r>
        <w:rPr>
          <w:rStyle w:val="VerbatimChar"/>
        </w:rPr>
        <w:t>carwidth</w:t>
      </w:r>
      <w:proofErr w:type="spellEnd"/>
      <w:r>
        <w:rPr>
          <w:rStyle w:val="VerbatimChar"/>
        </w:rPr>
        <w:t xml:space="preserve">        8.175947  1        2.859361</w:t>
      </w:r>
      <w:r>
        <w:br/>
      </w:r>
      <w:r>
        <w:rPr>
          <w:rStyle w:val="VerbatimChar"/>
        </w:rPr>
        <w:t xml:space="preserve">## </w:t>
      </w:r>
      <w:proofErr w:type="spellStart"/>
      <w:r>
        <w:rPr>
          <w:rStyle w:val="VerbatimChar"/>
        </w:rPr>
        <w:t>carheight</w:t>
      </w:r>
      <w:proofErr w:type="spellEnd"/>
      <w:r>
        <w:rPr>
          <w:rStyle w:val="VerbatimChar"/>
        </w:rPr>
        <w:t xml:space="preserve">       3.994561  1        1.998640</w:t>
      </w:r>
      <w:r>
        <w:br/>
      </w:r>
      <w:r>
        <w:rPr>
          <w:rStyle w:val="VerbatimChar"/>
        </w:rPr>
        <w:t xml:space="preserve">## </w:t>
      </w:r>
      <w:proofErr w:type="spellStart"/>
      <w:r>
        <w:rPr>
          <w:rStyle w:val="VerbatimChar"/>
        </w:rPr>
        <w:t>enginetype</w:t>
      </w:r>
      <w:proofErr w:type="spellEnd"/>
      <w:r>
        <w:rPr>
          <w:rStyle w:val="VerbatimChar"/>
        </w:rPr>
        <w:t xml:space="preserve">     87.737589  6        1.451885</w:t>
      </w:r>
      <w:r>
        <w:br/>
      </w:r>
      <w:r>
        <w:rPr>
          <w:rStyle w:val="VerbatimChar"/>
        </w:rPr>
        <w:t xml:space="preserve">## </w:t>
      </w:r>
      <w:proofErr w:type="spellStart"/>
      <w:r>
        <w:rPr>
          <w:rStyle w:val="VerbatimChar"/>
        </w:rPr>
        <w:t>boreratio</w:t>
      </w:r>
      <w:proofErr w:type="spellEnd"/>
      <w:r>
        <w:rPr>
          <w:rStyle w:val="VerbatimChar"/>
        </w:rPr>
        <w:t xml:space="preserve">       3.906396  1        1.976460</w:t>
      </w:r>
      <w:r>
        <w:br/>
      </w:r>
      <w:r>
        <w:rPr>
          <w:rStyle w:val="VerbatimChar"/>
        </w:rPr>
        <w:t>## stroke          2.418687  1        1.555213</w:t>
      </w:r>
      <w:r>
        <w:br/>
      </w:r>
      <w:r>
        <w:rPr>
          <w:rStyle w:val="VerbatimChar"/>
        </w:rPr>
        <w:t>## horsepower     15.251159  1        3.905273</w:t>
      </w:r>
      <w:r>
        <w:br/>
      </w:r>
      <w:r>
        <w:rPr>
          <w:rStyle w:val="VerbatimChar"/>
        </w:rPr>
        <w:t xml:space="preserve">## </w:t>
      </w:r>
      <w:proofErr w:type="spellStart"/>
      <w:r>
        <w:rPr>
          <w:rStyle w:val="VerbatimChar"/>
        </w:rPr>
        <w:t>peakrpm</w:t>
      </w:r>
      <w:proofErr w:type="spellEnd"/>
      <w:r>
        <w:rPr>
          <w:rStyle w:val="VerbatimChar"/>
        </w:rPr>
        <w:t xml:space="preserve">         2.431531  1        1.559337</w:t>
      </w:r>
      <w:r>
        <w:br/>
      </w:r>
      <w:r>
        <w:rPr>
          <w:rStyle w:val="VerbatimChar"/>
        </w:rPr>
        <w:t xml:space="preserve">## </w:t>
      </w:r>
      <w:proofErr w:type="spellStart"/>
      <w:r>
        <w:rPr>
          <w:rStyle w:val="VerbatimChar"/>
        </w:rPr>
        <w:t>highwaympg</w:t>
      </w:r>
      <w:proofErr w:type="spellEnd"/>
      <w:r>
        <w:rPr>
          <w:rStyle w:val="VerbatimChar"/>
        </w:rPr>
        <w:t xml:space="preserve">     11.092083  1        3.330478</w:t>
      </w:r>
      <w:r>
        <w:br/>
      </w:r>
      <w:r>
        <w:rPr>
          <w:rStyle w:val="VerbatimChar"/>
        </w:rPr>
        <w:t xml:space="preserve">## </w:t>
      </w:r>
      <w:proofErr w:type="spellStart"/>
      <w:r>
        <w:rPr>
          <w:rStyle w:val="VerbatimChar"/>
        </w:rPr>
        <w:t>brandlevel</w:t>
      </w:r>
      <w:proofErr w:type="spellEnd"/>
      <w:r>
        <w:rPr>
          <w:rStyle w:val="VerbatimChar"/>
        </w:rPr>
        <w:t xml:space="preserve">      5.889035  2        1.557798</w:t>
      </w:r>
    </w:p>
    <w:p w14:paraId="321C5841" w14:textId="6904A205" w:rsidR="00E12DDE" w:rsidRDefault="00703625" w:rsidP="007A5583">
      <w:pPr>
        <w:pStyle w:val="FirstParagraph"/>
        <w:jc w:val="both"/>
      </w:pPr>
      <w:r>
        <w:t>From there, we use Mallows Cp to identify main effects to keep.</w:t>
      </w:r>
    </w:p>
    <w:p w14:paraId="04727C33" w14:textId="05CFFE2C" w:rsidR="00E12DDE" w:rsidRDefault="00DC660E" w:rsidP="007A5583">
      <w:pPr>
        <w:pStyle w:val="a0"/>
        <w:jc w:val="both"/>
      </w:pPr>
      <w:r>
        <w:t>Thus,</w:t>
      </w:r>
      <w:r w:rsidR="00703625">
        <w:t xml:space="preserve"> we have our first baseline model. But it is still subject to further improvement, so we apply the previous process on to this model to eliminate less relevant variables.</w:t>
      </w:r>
    </w:p>
    <w:p w14:paraId="56EF7E33" w14:textId="262D5260" w:rsidR="0014320C" w:rsidRPr="007A5583" w:rsidRDefault="00B152B0">
      <w:pPr>
        <w:pStyle w:val="a0"/>
      </w:pPr>
      <m:oMathPara>
        <m:oMath>
          <m:func>
            <m:funcPr>
              <m:ctrlPr>
                <w:rPr>
                  <w:rFonts w:ascii="Cambria Math" w:hAnsi="Cambria Math"/>
                  <w:i/>
                  <w:iCs/>
                </w:rPr>
              </m:ctrlPr>
            </m:funcPr>
            <m:fName>
              <m:r>
                <m:rPr>
                  <m:sty m:val="p"/>
                </m:rPr>
                <w:rPr>
                  <w:rFonts w:ascii="Cambria Math" w:hAnsi="Cambria Math"/>
                </w:rPr>
                <m:t>log</m:t>
              </m:r>
            </m:fName>
            <m:e>
              <m:r>
                <w:rPr>
                  <w:rFonts w:ascii="Cambria Math" w:hAnsi="Cambria Math"/>
                </w:rPr>
                <m:t>(price)</m:t>
              </m:r>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hint="eastAsia"/>
              <w:lang w:eastAsia="zh-CN"/>
            </w:rPr>
            <m:t>carlengt</m:t>
          </m:r>
          <m:r>
            <w:rPr>
              <w:rFonts w:ascii="Cambria Math" w:eastAsia="MS Mincho" w:hAnsi="Cambria Math" w:cs="MS Mincho"/>
              <w:lang w:eastAsia="zh-CN"/>
            </w:rPr>
            <m:t>h</m:t>
          </m:r>
          <m:r>
            <w:rPr>
              <w:rFonts w:ascii="Cambria Math" w:eastAsia="MS Mincho" w:hAnsi="MS Mincho" w:cs="MS Mincho"/>
              <w:lang w:eastAsia="zh-CN"/>
            </w:rPr>
            <m:t>+</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carwidth+</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hint="eastAsia"/>
              <w:lang w:eastAsia="zh-CN"/>
            </w:rPr>
            <m:t>boreratio+</m:t>
          </m:r>
          <m:sSub>
            <m:sSubPr>
              <m:ctrlPr>
                <w:rPr>
                  <w:rFonts w:ascii="Cambria Math" w:hAnsi="Cambria Math"/>
                  <w:i/>
                  <w:iCs/>
                </w:rPr>
              </m:ctrlPr>
            </m:sSubPr>
            <m:e>
              <m:r>
                <w:rPr>
                  <w:rFonts w:ascii="Cambria Math" w:hAnsi="Cambria Math"/>
                </w:rPr>
                <m:t>β</m:t>
              </m:r>
            </m:e>
            <m:sub>
              <m:r>
                <w:rPr>
                  <w:rFonts w:ascii="Cambria Math" w:hAnsi="Cambria Math" w:hint="eastAsia"/>
                  <w:lang w:eastAsia="zh-CN"/>
                </w:rPr>
                <m:t>5</m:t>
              </m:r>
            </m:sub>
          </m:sSub>
          <m:r>
            <w:rPr>
              <w:rFonts w:ascii="Cambria Math" w:hAnsi="Cambria Math" w:hint="eastAsia"/>
              <w:lang w:eastAsia="zh-CN"/>
            </w:rPr>
            <m:t>log</m:t>
          </m:r>
          <m:d>
            <m:dPr>
              <m:ctrlPr>
                <w:rPr>
                  <w:rFonts w:ascii="Cambria Math" w:hAnsi="Cambria Math"/>
                  <w:i/>
                  <w:iCs/>
                  <w:lang w:eastAsia="zh-CN"/>
                </w:rPr>
              </m:ctrlPr>
            </m:dPr>
            <m:e>
              <m:r>
                <w:rPr>
                  <w:rFonts w:ascii="Cambria Math" w:hAnsi="Cambria Math"/>
                  <w:lang w:eastAsia="zh-CN"/>
                </w:rPr>
                <m:t>horsepower</m:t>
              </m:r>
            </m:e>
          </m:d>
          <m:r>
            <w:rPr>
              <w:rFonts w:ascii="Cambria Math" w:hAnsi="Cambria Math"/>
              <w:lang w:eastAsia="zh-CN"/>
            </w:rPr>
            <m:t>+</m:t>
          </m:r>
          <m:sSub>
            <m:sSubPr>
              <m:ctrlPr>
                <w:rPr>
                  <w:rFonts w:ascii="Cambria Math" w:hAnsi="Cambria Math"/>
                  <w:i/>
                  <w:iCs/>
                </w:rPr>
              </m:ctrlPr>
            </m:sSubPr>
            <m:e>
              <m:r>
                <w:rPr>
                  <w:rFonts w:ascii="Cambria Math" w:hAnsi="Cambria Math"/>
                </w:rPr>
                <m:t>α</m:t>
              </m:r>
            </m:e>
            <m:sub>
              <m:r>
                <w:rPr>
                  <w:rFonts w:ascii="Cambria Math" w:hAnsi="Cambria Math"/>
                </w:rPr>
                <m:t>1</m:t>
              </m:r>
            </m:sub>
          </m:sSub>
          <m:r>
            <w:rPr>
              <w:rFonts w:ascii="Cambria Math" w:hAnsi="Cambria Math"/>
            </w:rPr>
            <m:t>symboling1+</m:t>
          </m:r>
          <m:sSub>
            <m:sSubPr>
              <m:ctrlPr>
                <w:rPr>
                  <w:rFonts w:ascii="Cambria Math" w:hAnsi="Cambria Math"/>
                  <w:i/>
                  <w:iCs/>
                </w:rPr>
              </m:ctrlPr>
            </m:sSubPr>
            <m:e>
              <m:r>
                <w:rPr>
                  <w:rFonts w:ascii="Cambria Math" w:hAnsi="Cambria Math"/>
                </w:rPr>
                <m:t>α</m:t>
              </m:r>
            </m:e>
            <m:sub>
              <m:r>
                <w:rPr>
                  <w:rFonts w:ascii="Cambria Math" w:hAnsi="Cambria Math"/>
                </w:rPr>
                <m:t>2</m:t>
              </m:r>
            </m:sub>
          </m:sSub>
          <m:r>
            <w:rPr>
              <w:rFonts w:ascii="Cambria Math" w:hAnsi="Cambria Math"/>
            </w:rPr>
            <m:t>symboling3+</m:t>
          </m:r>
          <m:sSub>
            <m:sSubPr>
              <m:ctrlPr>
                <w:rPr>
                  <w:rFonts w:ascii="Cambria Math" w:hAnsi="Cambria Math"/>
                  <w:i/>
                  <w:iCs/>
                </w:rPr>
              </m:ctrlPr>
            </m:sSubPr>
            <m:e>
              <m:r>
                <w:rPr>
                  <w:rFonts w:ascii="Cambria Math" w:hAnsi="Cambria Math"/>
                </w:rPr>
                <m:t>α</m:t>
              </m:r>
            </m:e>
            <m:sub>
              <m:r>
                <w:rPr>
                  <w:rFonts w:ascii="Cambria Math" w:hAnsi="Cambria Math"/>
                </w:rPr>
                <m:t>3</m:t>
              </m:r>
            </m:sub>
          </m:sSub>
          <m:r>
            <w:rPr>
              <w:rFonts w:ascii="Cambria Math" w:hAnsi="Cambria Math"/>
            </w:rPr>
            <m:t>fueltypegas+</m:t>
          </m:r>
          <m:sSub>
            <m:sSubPr>
              <m:ctrlPr>
                <w:rPr>
                  <w:rFonts w:ascii="Cambria Math" w:hAnsi="Cambria Math"/>
                  <w:i/>
                  <w:iCs/>
                </w:rPr>
              </m:ctrlPr>
            </m:sSubPr>
            <m:e>
              <m:r>
                <w:rPr>
                  <w:rFonts w:ascii="Cambria Math" w:hAnsi="Cambria Math"/>
                </w:rPr>
                <m:t>α</m:t>
              </m:r>
            </m:e>
            <m:sub>
              <m:r>
                <w:rPr>
                  <w:rFonts w:ascii="Cambria Math" w:hAnsi="Cambria Math"/>
                </w:rPr>
                <m:t>4</m:t>
              </m:r>
            </m:sub>
          </m:sSub>
          <m:r>
            <w:rPr>
              <w:rFonts w:ascii="Cambria Math" w:hAnsi="Cambria Math"/>
            </w:rPr>
            <m:t>carbodyhardtop+</m:t>
          </m:r>
          <m:sSub>
            <m:sSubPr>
              <m:ctrlPr>
                <w:rPr>
                  <w:rFonts w:ascii="Cambria Math" w:hAnsi="Cambria Math"/>
                  <w:i/>
                  <w:iCs/>
                </w:rPr>
              </m:ctrlPr>
            </m:sSubPr>
            <m:e>
              <m:r>
                <w:rPr>
                  <w:rFonts w:ascii="Cambria Math" w:hAnsi="Cambria Math"/>
                </w:rPr>
                <m:t>α</m:t>
              </m:r>
            </m:e>
            <m:sub>
              <m:r>
                <w:rPr>
                  <w:rFonts w:ascii="Cambria Math" w:hAnsi="Cambria Math"/>
                </w:rPr>
                <m:t>5</m:t>
              </m:r>
            </m:sub>
          </m:sSub>
          <m:r>
            <w:rPr>
              <w:rFonts w:ascii="Cambria Math" w:hAnsi="Cambria Math"/>
            </w:rPr>
            <m:t>carbodyhatchbaock+</m:t>
          </m:r>
          <m:sSub>
            <m:sSubPr>
              <m:ctrlPr>
                <w:rPr>
                  <w:rFonts w:ascii="Cambria Math" w:hAnsi="Cambria Math"/>
                  <w:i/>
                  <w:iCs/>
                </w:rPr>
              </m:ctrlPr>
            </m:sSubPr>
            <m:e>
              <m:r>
                <w:rPr>
                  <w:rFonts w:ascii="Cambria Math" w:hAnsi="Cambria Math"/>
                </w:rPr>
                <m:t>α</m:t>
              </m:r>
            </m:e>
            <m:sub>
              <m:r>
                <w:rPr>
                  <w:rFonts w:ascii="Cambria Math" w:hAnsi="Cambria Math"/>
                </w:rPr>
                <m:t>6</m:t>
              </m:r>
            </m:sub>
          </m:sSub>
          <m:r>
            <w:rPr>
              <w:rFonts w:ascii="Cambria Math" w:hAnsi="Cambria Math"/>
            </w:rPr>
            <m:t>carbodysedan+</m:t>
          </m:r>
          <m:sSub>
            <m:sSubPr>
              <m:ctrlPr>
                <w:rPr>
                  <w:rFonts w:ascii="Cambria Math" w:hAnsi="Cambria Math"/>
                  <w:i/>
                  <w:iCs/>
                </w:rPr>
              </m:ctrlPr>
            </m:sSubPr>
            <m:e>
              <m:r>
                <w:rPr>
                  <w:rFonts w:ascii="Cambria Math" w:hAnsi="Cambria Math"/>
                </w:rPr>
                <m:t>α</m:t>
              </m:r>
            </m:e>
            <m:sub>
              <m:r>
                <w:rPr>
                  <w:rFonts w:ascii="Cambria Math" w:hAnsi="Cambria Math"/>
                </w:rPr>
                <m:t>7</m:t>
              </m:r>
            </m:sub>
          </m:sSub>
          <m:r>
            <w:rPr>
              <w:rFonts w:ascii="Cambria Math" w:hAnsi="Cambria Math"/>
            </w:rPr>
            <m:t>carbodywagon+</m:t>
          </m:r>
          <m:sSub>
            <m:sSubPr>
              <m:ctrlPr>
                <w:rPr>
                  <w:rFonts w:ascii="Cambria Math" w:hAnsi="Cambria Math"/>
                  <w:i/>
                  <w:iCs/>
                </w:rPr>
              </m:ctrlPr>
            </m:sSubPr>
            <m:e>
              <m:r>
                <w:rPr>
                  <w:rFonts w:ascii="Cambria Math" w:hAnsi="Cambria Math"/>
                </w:rPr>
                <m:t>α</m:t>
              </m:r>
            </m:e>
            <m:sub>
              <m:r>
                <w:rPr>
                  <w:rFonts w:ascii="Cambria Math" w:hAnsi="Cambria Math"/>
                </w:rPr>
                <m:t>8</m:t>
              </m:r>
            </m:sub>
          </m:sSub>
          <m:r>
            <w:rPr>
              <w:rFonts w:ascii="Cambria Math" w:hAnsi="Cambria Math"/>
            </w:rPr>
            <m:t>drivewheelfwd+</m:t>
          </m:r>
          <m:sSub>
            <m:sSubPr>
              <m:ctrlPr>
                <w:rPr>
                  <w:rFonts w:ascii="Cambria Math" w:hAnsi="Cambria Math"/>
                  <w:i/>
                  <w:iCs/>
                </w:rPr>
              </m:ctrlPr>
            </m:sSubPr>
            <m:e>
              <m:r>
                <w:rPr>
                  <w:rFonts w:ascii="Cambria Math" w:hAnsi="Cambria Math"/>
                </w:rPr>
                <m:t>α</m:t>
              </m:r>
            </m:e>
            <m:sub>
              <m:r>
                <w:rPr>
                  <w:rFonts w:ascii="Cambria Math" w:hAnsi="Cambria Math"/>
                </w:rPr>
                <m:t>9</m:t>
              </m:r>
            </m:sub>
          </m:sSub>
          <m:r>
            <w:rPr>
              <w:rFonts w:ascii="Cambria Math" w:hAnsi="Cambria Math"/>
            </w:rPr>
            <m:t>enginelocationrear</m:t>
          </m:r>
          <m:r>
            <w:rPr>
              <w:rFonts w:ascii="Cambria Math" w:hAnsi="Cambria Math" w:hint="eastAsia"/>
              <w:lang w:eastAsia="zh-CN"/>
            </w:rPr>
            <m:t>+</m:t>
          </m:r>
          <m:sSub>
            <m:sSubPr>
              <m:ctrlPr>
                <w:rPr>
                  <w:rFonts w:ascii="Cambria Math" w:hAnsi="Cambria Math"/>
                  <w:i/>
                  <w:iCs/>
                  <w:lang w:eastAsia="zh-CN"/>
                </w:rPr>
              </m:ctrlPr>
            </m:sSubPr>
            <m:e>
              <m:r>
                <w:rPr>
                  <w:rFonts w:ascii="Cambria Math" w:hAnsi="Cambria Math"/>
                  <w:lang w:eastAsia="zh-CN"/>
                </w:rPr>
                <m:t>γ</m:t>
              </m:r>
            </m:e>
            <m:sub>
              <m:r>
                <w:rPr>
                  <w:rFonts w:ascii="Cambria Math" w:hAnsi="Cambria Math" w:hint="eastAsia"/>
                  <w:lang w:eastAsia="zh-CN"/>
                </w:rPr>
                <m:t>1</m:t>
              </m:r>
            </m:sub>
          </m:sSub>
          <m:r>
            <w:rPr>
              <w:rFonts w:ascii="Cambria Math" w:hAnsi="Cambria Math" w:hint="eastAsia"/>
              <w:lang w:eastAsia="zh-CN"/>
            </w:rPr>
            <m:t>enginetype</m:t>
          </m:r>
          <m:r>
            <w:rPr>
              <w:rFonts w:ascii="Cambria Math" w:hAnsi="Cambria Math"/>
              <w:lang w:eastAsia="zh-CN"/>
            </w:rPr>
            <m:t>dohcv+</m:t>
          </m:r>
          <m:sSub>
            <m:sSubPr>
              <m:ctrlPr>
                <w:rPr>
                  <w:rFonts w:ascii="Cambria Math" w:hAnsi="Cambria Math"/>
                  <w:i/>
                  <w:iCs/>
                  <w:lang w:eastAsia="zh-CN"/>
                </w:rPr>
              </m:ctrlPr>
            </m:sSubPr>
            <m:e>
              <m:r>
                <w:rPr>
                  <w:rFonts w:ascii="Cambria Math" w:hAnsi="Cambria Math"/>
                  <w:lang w:eastAsia="zh-CN"/>
                </w:rPr>
                <m:t>γ</m:t>
              </m:r>
            </m:e>
            <m:sub>
              <m:r>
                <w:rPr>
                  <w:rFonts w:ascii="Cambria Math" w:hAnsi="Cambria Math"/>
                  <w:lang w:eastAsia="zh-CN"/>
                </w:rPr>
                <m:t>2</m:t>
              </m:r>
            </m:sub>
          </m:sSub>
          <m:r>
            <w:rPr>
              <w:rFonts w:ascii="Cambria Math" w:hAnsi="Cambria Math"/>
              <w:lang w:eastAsia="zh-CN"/>
            </w:rPr>
            <m:t>enginetypeohc+</m:t>
          </m:r>
          <m:sSub>
            <m:sSubPr>
              <m:ctrlPr>
                <w:rPr>
                  <w:rFonts w:ascii="Cambria Math" w:hAnsi="Cambria Math"/>
                  <w:i/>
                  <w:iCs/>
                  <w:lang w:eastAsia="zh-CN"/>
                </w:rPr>
              </m:ctrlPr>
            </m:sSubPr>
            <m:e>
              <m:r>
                <w:rPr>
                  <w:rFonts w:ascii="Cambria Math" w:hAnsi="Cambria Math"/>
                  <w:lang w:eastAsia="zh-CN"/>
                </w:rPr>
                <m:t>γ</m:t>
              </m:r>
            </m:e>
            <m:sub>
              <m:r>
                <w:rPr>
                  <w:rFonts w:ascii="Cambria Math" w:hAnsi="Cambria Math"/>
                  <w:lang w:eastAsia="zh-CN"/>
                </w:rPr>
                <m:t>3</m:t>
              </m:r>
            </m:sub>
          </m:sSub>
          <m:r>
            <w:rPr>
              <w:rFonts w:ascii="Cambria Math" w:hAnsi="Cambria Math"/>
              <w:lang w:eastAsia="zh-CN"/>
            </w:rPr>
            <m:t>brandlevelmediumgrade+</m:t>
          </m:r>
          <m:sSub>
            <m:sSubPr>
              <m:ctrlPr>
                <w:rPr>
                  <w:rFonts w:ascii="Cambria Math" w:hAnsi="Cambria Math"/>
                  <w:i/>
                  <w:iCs/>
                  <w:lang w:eastAsia="zh-CN"/>
                </w:rPr>
              </m:ctrlPr>
            </m:sSubPr>
            <m:e>
              <m:r>
                <w:rPr>
                  <w:rFonts w:ascii="Cambria Math" w:hAnsi="Cambria Math"/>
                  <w:lang w:eastAsia="zh-CN"/>
                </w:rPr>
                <m:t>γ</m:t>
              </m:r>
            </m:e>
            <m:sub>
              <m:r>
                <w:rPr>
                  <w:rFonts w:ascii="Cambria Math" w:hAnsi="Cambria Math"/>
                  <w:lang w:eastAsia="zh-CN"/>
                </w:rPr>
                <m:t>4</m:t>
              </m:r>
            </m:sub>
          </m:sSub>
          <m:r>
            <w:rPr>
              <w:rFonts w:ascii="Cambria Math" w:hAnsi="Cambria Math"/>
              <w:lang w:eastAsia="zh-CN"/>
            </w:rPr>
            <m:t>brandleveltopgrade+e</m:t>
          </m:r>
        </m:oMath>
      </m:oMathPara>
    </w:p>
    <w:p w14:paraId="7E8B850C" w14:textId="77777777" w:rsidR="00E12DDE" w:rsidRDefault="00703625">
      <w:pPr>
        <w:pStyle w:val="FirstParagraph"/>
      </w:pPr>
      <w:r>
        <w:t>See the model results below:</w:t>
      </w:r>
    </w:p>
    <w:p w14:paraId="497C24C1" w14:textId="77777777" w:rsidR="00E12DDE" w:rsidRDefault="0070362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symboling1 + symboling3 + </w:t>
      </w:r>
      <w:proofErr w:type="spellStart"/>
      <w:r>
        <w:rPr>
          <w:rStyle w:val="VerbatimChar"/>
        </w:rPr>
        <w:t>fueltypegas</w:t>
      </w:r>
      <w:proofErr w:type="spellEnd"/>
      <w:r>
        <w:rPr>
          <w:rStyle w:val="VerbatimChar"/>
        </w:rPr>
        <w:t xml:space="preserve"> + </w:t>
      </w:r>
      <w:r>
        <w:br/>
      </w:r>
      <w:r>
        <w:rPr>
          <w:rStyle w:val="VerbatimChar"/>
        </w:rPr>
        <w:t xml:space="preserve">##     </w:t>
      </w:r>
      <w:proofErr w:type="spellStart"/>
      <w:r>
        <w:rPr>
          <w:rStyle w:val="VerbatimChar"/>
        </w:rPr>
        <w:t>carbody</w:t>
      </w:r>
      <w:proofErr w:type="spellEnd"/>
      <w:r>
        <w:rPr>
          <w:rStyle w:val="VerbatimChar"/>
        </w:rPr>
        <w:t xml:space="preserve"> + </w:t>
      </w:r>
      <w:proofErr w:type="spellStart"/>
      <w:r>
        <w:rPr>
          <w:rStyle w:val="VerbatimChar"/>
        </w:rPr>
        <w:t>drivewheelfwd</w:t>
      </w:r>
      <w:proofErr w:type="spellEnd"/>
      <w:r>
        <w:rPr>
          <w:rStyle w:val="VerbatimChar"/>
        </w:rPr>
        <w:t xml:space="preserve"> + </w:t>
      </w:r>
      <w:proofErr w:type="spellStart"/>
      <w:r>
        <w:rPr>
          <w:rStyle w:val="VerbatimChar"/>
        </w:rPr>
        <w:t>enginelocationrear</w:t>
      </w:r>
      <w:proofErr w:type="spellEnd"/>
      <w:r>
        <w:rPr>
          <w:rStyle w:val="VerbatimChar"/>
        </w:rPr>
        <w:t xml:space="preserve"> + wheelbase + </w:t>
      </w:r>
      <w:r>
        <w:br/>
      </w:r>
      <w:r>
        <w:rPr>
          <w:rStyle w:val="VerbatimChar"/>
        </w:rPr>
        <w:t xml:space="preserve">##     </w:t>
      </w:r>
      <w:proofErr w:type="spellStart"/>
      <w:r>
        <w:rPr>
          <w:rStyle w:val="VerbatimChar"/>
        </w:rPr>
        <w:t>carlength</w:t>
      </w:r>
      <w:proofErr w:type="spellEnd"/>
      <w:r>
        <w:rPr>
          <w:rStyle w:val="VerbatimChar"/>
        </w:rPr>
        <w:t xml:space="preserve"> + </w:t>
      </w:r>
      <w:proofErr w:type="spellStart"/>
      <w:r>
        <w:rPr>
          <w:rStyle w:val="VerbatimChar"/>
        </w:rPr>
        <w:t>carwidth</w:t>
      </w:r>
      <w:proofErr w:type="spellEnd"/>
      <w:r>
        <w:rPr>
          <w:rStyle w:val="VerbatimChar"/>
        </w:rPr>
        <w:t xml:space="preserve"> + </w:t>
      </w:r>
      <w:proofErr w:type="spellStart"/>
      <w:r>
        <w:rPr>
          <w:rStyle w:val="VerbatimChar"/>
        </w:rPr>
        <w:t>boreratio</w:t>
      </w:r>
      <w:proofErr w:type="spellEnd"/>
      <w:r>
        <w:rPr>
          <w:rStyle w:val="VerbatimChar"/>
        </w:rPr>
        <w:t xml:space="preserve"> + horsepower + </w:t>
      </w:r>
      <w:proofErr w:type="spellStart"/>
      <w:r>
        <w:rPr>
          <w:rStyle w:val="VerbatimChar"/>
        </w:rPr>
        <w:t>highwaympg</w:t>
      </w:r>
      <w:proofErr w:type="spellEnd"/>
      <w:r>
        <w:rPr>
          <w:rStyle w:val="VerbatimChar"/>
        </w:rPr>
        <w:t xml:space="preserve"> + </w:t>
      </w:r>
      <w:r>
        <w:br/>
      </w:r>
      <w:r>
        <w:rPr>
          <w:rStyle w:val="VerbatimChar"/>
        </w:rPr>
        <w:t xml:space="preserve">##     </w:t>
      </w:r>
      <w:proofErr w:type="spellStart"/>
      <w:r>
        <w:rPr>
          <w:rStyle w:val="VerbatimChar"/>
        </w:rPr>
        <w:t>brandlevel</w:t>
      </w:r>
      <w:proofErr w:type="spellEnd"/>
      <w:r>
        <w:rPr>
          <w:rStyle w:val="VerbatimChar"/>
        </w:rPr>
        <w:t xml:space="preserve">, data = </w:t>
      </w:r>
      <w:proofErr w:type="spellStart"/>
      <w:r>
        <w:rPr>
          <w:rStyle w:val="VerbatimChar"/>
        </w:rPr>
        <w:t>car_t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-0.31710 -0.08370 -0.01076  0.07788  0.42540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3.886861   0.819468   4.743 4.16e-06 ***</w:t>
      </w:r>
      <w:r>
        <w:br/>
      </w:r>
      <w:r>
        <w:rPr>
          <w:rStyle w:val="VerbatimChar"/>
        </w:rPr>
        <w:t xml:space="preserve">## symboling1             -0.066782   0.025251  -2.645 0.008870 ** </w:t>
      </w:r>
      <w:r>
        <w:br/>
      </w:r>
      <w:r>
        <w:rPr>
          <w:rStyle w:val="VerbatimChar"/>
        </w:rPr>
        <w:t xml:space="preserve">## symboling3              0.045595   0.041347   1.103 0.271554    </w:t>
      </w:r>
      <w:r>
        <w:br/>
      </w:r>
      <w:r>
        <w:rPr>
          <w:rStyle w:val="VerbatimChar"/>
        </w:rPr>
        <w:t xml:space="preserve">## </w:t>
      </w:r>
      <w:proofErr w:type="spellStart"/>
      <w:r>
        <w:rPr>
          <w:rStyle w:val="VerbatimChar"/>
        </w:rPr>
        <w:t>fueltypegas</w:t>
      </w:r>
      <w:proofErr w:type="spellEnd"/>
      <w:r>
        <w:rPr>
          <w:rStyle w:val="VerbatimChar"/>
        </w:rPr>
        <w:t xml:space="preserve">            -0.135311   0.041307  -3.276 0.001256 ** </w:t>
      </w:r>
      <w:r>
        <w:br/>
      </w:r>
      <w:r>
        <w:rPr>
          <w:rStyle w:val="VerbatimChar"/>
        </w:rPr>
        <w:t xml:space="preserve">## </w:t>
      </w:r>
      <w:proofErr w:type="spellStart"/>
      <w:r>
        <w:rPr>
          <w:rStyle w:val="VerbatimChar"/>
        </w:rPr>
        <w:t>carbodyhardtop</w:t>
      </w:r>
      <w:proofErr w:type="spellEnd"/>
      <w:r>
        <w:rPr>
          <w:rStyle w:val="VerbatimChar"/>
        </w:rPr>
        <w:t xml:space="preserve">         -0.263691   0.075715  -3.483 0.000618 ***</w:t>
      </w:r>
      <w:r>
        <w:br/>
      </w:r>
      <w:r>
        <w:rPr>
          <w:rStyle w:val="VerbatimChar"/>
        </w:rPr>
        <w:t xml:space="preserve">## </w:t>
      </w:r>
      <w:proofErr w:type="spellStart"/>
      <w:r>
        <w:rPr>
          <w:rStyle w:val="VerbatimChar"/>
        </w:rPr>
        <w:t>carbodyhatchback</w:t>
      </w:r>
      <w:proofErr w:type="spellEnd"/>
      <w:r>
        <w:rPr>
          <w:rStyle w:val="VerbatimChar"/>
        </w:rPr>
        <w:t xml:space="preserve">       -0.258207   0.061506  -4.198 4.16e-05 ***</w:t>
      </w:r>
      <w:r>
        <w:br/>
      </w:r>
      <w:r>
        <w:rPr>
          <w:rStyle w:val="VerbatimChar"/>
        </w:rPr>
        <w:t xml:space="preserve">## </w:t>
      </w:r>
      <w:proofErr w:type="spellStart"/>
      <w:r>
        <w:rPr>
          <w:rStyle w:val="VerbatimChar"/>
        </w:rPr>
        <w:t>carbodysedan</w:t>
      </w:r>
      <w:proofErr w:type="spellEnd"/>
      <w:r>
        <w:rPr>
          <w:rStyle w:val="VerbatimChar"/>
        </w:rPr>
        <w:t xml:space="preserve">           -0.210320   0.064901  -3.241 0.001412 ** </w:t>
      </w:r>
      <w:r>
        <w:br/>
      </w:r>
      <w:r>
        <w:rPr>
          <w:rStyle w:val="VerbatimChar"/>
        </w:rPr>
        <w:t xml:space="preserve">## </w:t>
      </w:r>
      <w:proofErr w:type="spellStart"/>
      <w:r>
        <w:rPr>
          <w:rStyle w:val="VerbatimChar"/>
        </w:rPr>
        <w:t>carbodywagon</w:t>
      </w:r>
      <w:proofErr w:type="spellEnd"/>
      <w:r>
        <w:rPr>
          <w:rStyle w:val="VerbatimChar"/>
        </w:rPr>
        <w:t xml:space="preserve">           -0.254501   0.070089  -3.631 0.000364 ***</w:t>
      </w:r>
      <w:r>
        <w:br/>
      </w:r>
      <w:r>
        <w:rPr>
          <w:rStyle w:val="VerbatimChar"/>
        </w:rPr>
        <w:t xml:space="preserve">## </w:t>
      </w:r>
      <w:proofErr w:type="spellStart"/>
      <w:r>
        <w:rPr>
          <w:rStyle w:val="VerbatimChar"/>
        </w:rPr>
        <w:t>drivewheelfwd</w:t>
      </w:r>
      <w:proofErr w:type="spellEnd"/>
      <w:r>
        <w:rPr>
          <w:rStyle w:val="VerbatimChar"/>
        </w:rPr>
        <w:t xml:space="preserve">          -0.109050   0.027157  -4.016 8.58e-05 ***</w:t>
      </w:r>
      <w:r>
        <w:br/>
      </w:r>
      <w:r>
        <w:rPr>
          <w:rStyle w:val="VerbatimChar"/>
        </w:rPr>
        <w:t xml:space="preserve">## </w:t>
      </w:r>
      <w:proofErr w:type="spellStart"/>
      <w:r>
        <w:rPr>
          <w:rStyle w:val="VerbatimChar"/>
        </w:rPr>
        <w:t>enginelocationrear</w:t>
      </w:r>
      <w:proofErr w:type="spellEnd"/>
      <w:r>
        <w:rPr>
          <w:rStyle w:val="VerbatimChar"/>
        </w:rPr>
        <w:t xml:space="preserve">      0.322417   0.100338   3.213 0.001545 ** </w:t>
      </w:r>
      <w:r>
        <w:br/>
      </w:r>
      <w:r>
        <w:rPr>
          <w:rStyle w:val="VerbatimChar"/>
        </w:rPr>
        <w:t xml:space="preserve">## wheelbase               0.005507   0.004205   1.310 0.191966    </w:t>
      </w:r>
      <w:r>
        <w:br/>
      </w:r>
      <w:r>
        <w:rPr>
          <w:rStyle w:val="VerbatimChar"/>
        </w:rPr>
        <w:t xml:space="preserve">## </w:t>
      </w:r>
      <w:proofErr w:type="spellStart"/>
      <w:r>
        <w:rPr>
          <w:rStyle w:val="VerbatimChar"/>
        </w:rPr>
        <w:t>carlength</w:t>
      </w:r>
      <w:proofErr w:type="spellEnd"/>
      <w:r>
        <w:rPr>
          <w:rStyle w:val="VerbatimChar"/>
        </w:rPr>
        <w:t xml:space="preserve">               0.004437   0.002322   1.911 0.057562 .  </w:t>
      </w:r>
      <w:r>
        <w:br/>
      </w:r>
      <w:r>
        <w:rPr>
          <w:rStyle w:val="VerbatimChar"/>
        </w:rPr>
        <w:t xml:space="preserve">## </w:t>
      </w:r>
      <w:proofErr w:type="spellStart"/>
      <w:r>
        <w:rPr>
          <w:rStyle w:val="VerbatimChar"/>
        </w:rPr>
        <w:t>carwidth</w:t>
      </w:r>
      <w:proofErr w:type="spellEnd"/>
      <w:r>
        <w:rPr>
          <w:rStyle w:val="VerbatimChar"/>
        </w:rPr>
        <w:t xml:space="preserve">                0.042217   0.010436   4.045 7.64e-05 ***</w:t>
      </w:r>
      <w:r>
        <w:br/>
      </w:r>
      <w:r>
        <w:rPr>
          <w:rStyle w:val="VerbatimChar"/>
        </w:rPr>
        <w:t xml:space="preserve">## </w:t>
      </w:r>
      <w:proofErr w:type="spellStart"/>
      <w:r>
        <w:rPr>
          <w:rStyle w:val="VerbatimChar"/>
        </w:rPr>
        <w:t>boreratio</w:t>
      </w:r>
      <w:proofErr w:type="spellEnd"/>
      <w:r>
        <w:rPr>
          <w:rStyle w:val="VerbatimChar"/>
        </w:rPr>
        <w:t xml:space="preserve">              -0.154530   0.051416  -3.005 0.003016 ** </w:t>
      </w:r>
      <w:r>
        <w:br/>
      </w:r>
      <w:r>
        <w:rPr>
          <w:rStyle w:val="VerbatimChar"/>
        </w:rPr>
        <w:t>## horsepower              0.569067   0.066791   8.520 5.21e-15 ***</w:t>
      </w:r>
      <w:r>
        <w:br/>
      </w:r>
      <w:r>
        <w:rPr>
          <w:rStyle w:val="VerbatimChar"/>
        </w:rPr>
        <w:t xml:space="preserve">## </w:t>
      </w:r>
      <w:proofErr w:type="spellStart"/>
      <w:r>
        <w:rPr>
          <w:rStyle w:val="VerbatimChar"/>
        </w:rPr>
        <w:t>highwaympg</w:t>
      </w:r>
      <w:proofErr w:type="spellEnd"/>
      <w:r>
        <w:rPr>
          <w:rStyle w:val="VerbatimChar"/>
        </w:rPr>
        <w:t xml:space="preserve">             -0.114940   0.106716  -1.077 0.282839    </w:t>
      </w:r>
      <w:r>
        <w:br/>
      </w:r>
      <w:r>
        <w:rPr>
          <w:rStyle w:val="VerbatimChar"/>
        </w:rPr>
        <w:t xml:space="preserve">## </w:t>
      </w:r>
      <w:proofErr w:type="spellStart"/>
      <w:r>
        <w:rPr>
          <w:rStyle w:val="VerbatimChar"/>
        </w:rPr>
        <w:t>brandlevelmedium</w:t>
      </w:r>
      <w:proofErr w:type="spellEnd"/>
      <w:r>
        <w:rPr>
          <w:rStyle w:val="VerbatimChar"/>
        </w:rPr>
        <w:t>-grade  0.087776   0.023525   3.731 0.000253 ***</w:t>
      </w:r>
      <w:r>
        <w:br/>
      </w:r>
      <w:r>
        <w:rPr>
          <w:rStyle w:val="VerbatimChar"/>
        </w:rPr>
        <w:t xml:space="preserve">## </w:t>
      </w:r>
      <w:proofErr w:type="spellStart"/>
      <w:r>
        <w:rPr>
          <w:rStyle w:val="VerbatimChar"/>
        </w:rPr>
        <w:t>brandleveltop</w:t>
      </w:r>
      <w:proofErr w:type="spellEnd"/>
      <w:r>
        <w:rPr>
          <w:rStyle w:val="VerbatimChar"/>
        </w:rPr>
        <w:t>-grade     0.431109   0.042393  10.169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0.1307 on 187 degrees of freedom</w:t>
      </w:r>
      <w:r>
        <w:br/>
      </w:r>
      <w:r>
        <w:rPr>
          <w:rStyle w:val="VerbatimChar"/>
        </w:rPr>
        <w:t xml:space="preserve">## Multiple R-squared:  0.9383, Adjusted R-squared:  0.9326 </w:t>
      </w:r>
      <w:r>
        <w:br/>
      </w:r>
      <w:r>
        <w:rPr>
          <w:rStyle w:val="VerbatimChar"/>
        </w:rPr>
        <w:t>## F-statistic: 167.2 on 17 and 187 DF,  p-value: &lt; 2.2e-16</w:t>
      </w:r>
    </w:p>
    <w:p w14:paraId="3A9AE2A5" w14:textId="4095E70D" w:rsidR="00E12DDE" w:rsidRDefault="00703625">
      <w:pPr>
        <w:pStyle w:val="FirstParagraph"/>
        <w:jc w:val="both"/>
        <w:pPrChange w:id="12" w:author="ZHU YITE" w:date="2019-11-12T16:09:00Z">
          <w:pPr>
            <w:pStyle w:val="FirstParagraph"/>
          </w:pPr>
        </w:pPrChange>
      </w:pPr>
      <w:r>
        <w:t xml:space="preserve">From here we go through again the iterated process of ruling out irrelevant variables. Just to clarify, ruling out dummy variable terms means to </w:t>
      </w:r>
      <w:commentRangeStart w:id="13"/>
      <w:r>
        <w:t xml:space="preserve">pool the </w:t>
      </w:r>
      <w:del w:id="14" w:author="ZHU YITE" w:date="2019-11-12T16:09:00Z">
        <w:r w:rsidRPr="0015703E" w:rsidDel="00F64BB3">
          <w:rPr>
            <w:rFonts w:hint="eastAsia"/>
            <w:highlight w:val="yellow"/>
            <w:lang w:eastAsia="zh-CN"/>
          </w:rPr>
          <w:delText>un</w:delText>
        </w:r>
      </w:del>
      <w:ins w:id="15" w:author="ZHU YITE" w:date="2019-11-12T16:09:00Z">
        <w:r w:rsidR="00F64BB3">
          <w:rPr>
            <w:rFonts w:hint="eastAsia"/>
            <w:highlight w:val="yellow"/>
            <w:lang w:eastAsia="zh-CN"/>
          </w:rPr>
          <w:t>non</w:t>
        </w:r>
        <w:r w:rsidR="00F64BB3">
          <w:rPr>
            <w:highlight w:val="yellow"/>
          </w:rPr>
          <w:t>-</w:t>
        </w:r>
      </w:ins>
      <w:r w:rsidRPr="0015703E">
        <w:rPr>
          <w:highlight w:val="yellow"/>
        </w:rPr>
        <w:t>present</w:t>
      </w:r>
      <w:ins w:id="16" w:author="ZHU YITE" w:date="2019-11-12T16:09:00Z">
        <w:r w:rsidR="00F64BB3">
          <w:t xml:space="preserve"> </w:t>
        </w:r>
        <w:r w:rsidR="00F64BB3">
          <w:lastRenderedPageBreak/>
          <w:t>groups</w:t>
        </w:r>
      </w:ins>
      <w:r>
        <w:t xml:space="preserve"> together</w:t>
      </w:r>
      <w:commentRangeEnd w:id="13"/>
      <w:r w:rsidR="001C4F7E">
        <w:rPr>
          <w:rStyle w:val="af8"/>
        </w:rPr>
        <w:commentReference w:id="13"/>
      </w:r>
      <w:r>
        <w:t>, which is normal in car prices because some features simply does not m</w:t>
      </w:r>
      <w:r w:rsidR="0015703E">
        <w:t>ake</w:t>
      </w:r>
      <w:r>
        <w:t xml:space="preserve"> much difference for regular consumers.</w:t>
      </w:r>
    </w:p>
    <w:p w14:paraId="62F5A84F" w14:textId="77777777" w:rsidR="00E12DDE" w:rsidRDefault="00703625">
      <w:pPr>
        <w:pStyle w:val="a0"/>
        <w:jc w:val="both"/>
        <w:pPrChange w:id="17" w:author="ZHU YITE" w:date="2019-11-12T16:09:00Z">
          <w:pPr>
            <w:pStyle w:val="a0"/>
          </w:pPr>
        </w:pPrChange>
      </w:pPr>
      <w:r>
        <w:t>The following is our second baseline model. We expect an improvement in performance.</w:t>
      </w:r>
    </w:p>
    <w:p w14:paraId="6442CF75" w14:textId="619CFE24" w:rsidR="001C4F7E" w:rsidRPr="00A50D28" w:rsidRDefault="00B152B0" w:rsidP="001C4F7E">
      <w:pPr>
        <w:pStyle w:val="a0"/>
      </w:pPr>
      <m:oMathPara>
        <m:oMath>
          <m:func>
            <m:funcPr>
              <m:ctrlPr>
                <w:rPr>
                  <w:rFonts w:ascii="Cambria Math" w:hAnsi="Cambria Math"/>
                  <w:i/>
                  <w:iCs/>
                </w:rPr>
              </m:ctrlPr>
            </m:funcPr>
            <m:fName>
              <m:r>
                <m:rPr>
                  <m:sty m:val="p"/>
                </m:rPr>
                <w:rPr>
                  <w:rFonts w:ascii="Cambria Math" w:hAnsi="Cambria Math"/>
                </w:rPr>
                <m:t>log</m:t>
              </m:r>
            </m:fName>
            <m:e>
              <m:r>
                <w:rPr>
                  <w:rFonts w:ascii="Cambria Math" w:hAnsi="Cambria Math"/>
                </w:rPr>
                <m:t>(price)</m:t>
              </m:r>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hint="eastAsia"/>
              <w:lang w:eastAsia="zh-CN"/>
            </w:rPr>
            <m:t>carlengt</m:t>
          </m:r>
          <m:r>
            <w:rPr>
              <w:rFonts w:ascii="Cambria Math" w:eastAsia="MS Mincho" w:hAnsi="Cambria Math" w:cs="MS Mincho"/>
              <w:lang w:eastAsia="zh-CN"/>
            </w:rPr>
            <m:t>h</m:t>
          </m:r>
          <m:r>
            <w:rPr>
              <w:rFonts w:ascii="Cambria Math" w:eastAsia="MS Mincho" w:hAnsi="MS Mincho" w:cs="MS Mincho"/>
              <w:lang w:eastAsia="zh-CN"/>
            </w:rPr>
            <m:t>+</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carwidth+</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hint="eastAsia"/>
              <w:lang w:eastAsia="zh-CN"/>
            </w:rPr>
            <m:t>boreratio+</m:t>
          </m:r>
          <m:sSub>
            <m:sSubPr>
              <m:ctrlPr>
                <w:rPr>
                  <w:rFonts w:ascii="Cambria Math" w:hAnsi="Cambria Math"/>
                  <w:i/>
                  <w:iCs/>
                </w:rPr>
              </m:ctrlPr>
            </m:sSubPr>
            <m:e>
              <m:r>
                <w:rPr>
                  <w:rFonts w:ascii="Cambria Math" w:hAnsi="Cambria Math"/>
                </w:rPr>
                <m:t>β</m:t>
              </m:r>
            </m:e>
            <m:sub>
              <m:r>
                <w:rPr>
                  <w:rFonts w:ascii="Cambria Math" w:hAnsi="Cambria Math" w:hint="eastAsia"/>
                  <w:lang w:eastAsia="zh-CN"/>
                </w:rPr>
                <m:t>5</m:t>
              </m:r>
            </m:sub>
          </m:sSub>
          <m:r>
            <w:rPr>
              <w:rFonts w:ascii="Cambria Math" w:hAnsi="Cambria Math" w:hint="eastAsia"/>
              <w:lang w:eastAsia="zh-CN"/>
            </w:rPr>
            <m:t>log</m:t>
          </m:r>
          <m:d>
            <m:dPr>
              <m:ctrlPr>
                <w:rPr>
                  <w:rFonts w:ascii="Cambria Math" w:hAnsi="Cambria Math"/>
                  <w:i/>
                  <w:iCs/>
                  <w:lang w:eastAsia="zh-CN"/>
                </w:rPr>
              </m:ctrlPr>
            </m:dPr>
            <m:e>
              <m:r>
                <w:rPr>
                  <w:rFonts w:ascii="Cambria Math" w:hAnsi="Cambria Math"/>
                  <w:lang w:eastAsia="zh-CN"/>
                </w:rPr>
                <m:t>horsepower</m:t>
              </m:r>
            </m:e>
          </m:d>
          <m:r>
            <w:rPr>
              <w:rFonts w:ascii="Cambria Math" w:hAnsi="Cambria Math"/>
              <w:lang w:eastAsia="zh-CN"/>
            </w:rPr>
            <m:t>+</m:t>
          </m:r>
          <m:sSub>
            <m:sSubPr>
              <m:ctrlPr>
                <w:rPr>
                  <w:rFonts w:ascii="Cambria Math" w:hAnsi="Cambria Math"/>
                  <w:i/>
                  <w:iCs/>
                </w:rPr>
              </m:ctrlPr>
            </m:sSubPr>
            <m:e>
              <m:r>
                <w:rPr>
                  <w:rFonts w:ascii="Cambria Math" w:hAnsi="Cambria Math"/>
                </w:rPr>
                <m:t>α</m:t>
              </m:r>
            </m:e>
            <m:sub>
              <m:r>
                <w:rPr>
                  <w:rFonts w:ascii="Cambria Math" w:hAnsi="Cambria Math"/>
                </w:rPr>
                <m:t>1</m:t>
              </m:r>
            </m:sub>
          </m:sSub>
          <m:r>
            <w:rPr>
              <w:rFonts w:ascii="Cambria Math" w:hAnsi="Cambria Math"/>
            </w:rPr>
            <m:t>symboling1+</m:t>
          </m:r>
          <m:sSub>
            <m:sSubPr>
              <m:ctrlPr>
                <w:rPr>
                  <w:rFonts w:ascii="Cambria Math" w:hAnsi="Cambria Math"/>
                  <w:i/>
                  <w:iCs/>
                </w:rPr>
              </m:ctrlPr>
            </m:sSubPr>
            <m:e>
              <m:r>
                <w:rPr>
                  <w:rFonts w:ascii="Cambria Math" w:hAnsi="Cambria Math"/>
                </w:rPr>
                <m:t>α</m:t>
              </m:r>
            </m:e>
            <m:sub>
              <m:r>
                <w:rPr>
                  <w:rFonts w:ascii="Cambria Math" w:hAnsi="Cambria Math"/>
                </w:rPr>
                <m:t>3</m:t>
              </m:r>
            </m:sub>
          </m:sSub>
          <m:r>
            <w:rPr>
              <w:rFonts w:ascii="Cambria Math" w:hAnsi="Cambria Math"/>
            </w:rPr>
            <m:t>fueltypegas+</m:t>
          </m:r>
          <m:sSub>
            <m:sSubPr>
              <m:ctrlPr>
                <w:rPr>
                  <w:rFonts w:ascii="Cambria Math" w:hAnsi="Cambria Math"/>
                  <w:i/>
                  <w:iCs/>
                </w:rPr>
              </m:ctrlPr>
            </m:sSubPr>
            <m:e>
              <m:r>
                <w:rPr>
                  <w:rFonts w:ascii="Cambria Math" w:hAnsi="Cambria Math"/>
                </w:rPr>
                <m:t>α</m:t>
              </m:r>
            </m:e>
            <m:sub>
              <m:r>
                <w:rPr>
                  <w:rFonts w:ascii="Cambria Math" w:hAnsi="Cambria Math"/>
                </w:rPr>
                <m:t>4</m:t>
              </m:r>
            </m:sub>
          </m:sSub>
          <m:r>
            <w:rPr>
              <w:rFonts w:ascii="Cambria Math" w:hAnsi="Cambria Math"/>
            </w:rPr>
            <m:t>carbodyhardtop+</m:t>
          </m:r>
          <m:sSub>
            <m:sSubPr>
              <m:ctrlPr>
                <w:rPr>
                  <w:rFonts w:ascii="Cambria Math" w:hAnsi="Cambria Math"/>
                  <w:i/>
                  <w:iCs/>
                </w:rPr>
              </m:ctrlPr>
            </m:sSubPr>
            <m:e>
              <m:r>
                <w:rPr>
                  <w:rFonts w:ascii="Cambria Math" w:hAnsi="Cambria Math"/>
                </w:rPr>
                <m:t>α</m:t>
              </m:r>
            </m:e>
            <m:sub>
              <m:r>
                <w:rPr>
                  <w:rFonts w:ascii="Cambria Math" w:hAnsi="Cambria Math"/>
                </w:rPr>
                <m:t>5</m:t>
              </m:r>
            </m:sub>
          </m:sSub>
          <m:r>
            <w:rPr>
              <w:rFonts w:ascii="Cambria Math" w:hAnsi="Cambria Math"/>
            </w:rPr>
            <m:t>carbodyhatchbaock+</m:t>
          </m:r>
          <m:sSub>
            <m:sSubPr>
              <m:ctrlPr>
                <w:rPr>
                  <w:rFonts w:ascii="Cambria Math" w:hAnsi="Cambria Math"/>
                  <w:i/>
                  <w:iCs/>
                </w:rPr>
              </m:ctrlPr>
            </m:sSubPr>
            <m:e>
              <m:r>
                <w:rPr>
                  <w:rFonts w:ascii="Cambria Math" w:hAnsi="Cambria Math"/>
                </w:rPr>
                <m:t>α</m:t>
              </m:r>
            </m:e>
            <m:sub>
              <m:r>
                <w:rPr>
                  <w:rFonts w:ascii="Cambria Math" w:hAnsi="Cambria Math"/>
                </w:rPr>
                <m:t>6</m:t>
              </m:r>
            </m:sub>
          </m:sSub>
          <m:r>
            <w:rPr>
              <w:rFonts w:ascii="Cambria Math" w:hAnsi="Cambria Math"/>
            </w:rPr>
            <m:t>carbodysedan+</m:t>
          </m:r>
          <m:sSub>
            <m:sSubPr>
              <m:ctrlPr>
                <w:rPr>
                  <w:rFonts w:ascii="Cambria Math" w:hAnsi="Cambria Math"/>
                  <w:i/>
                  <w:iCs/>
                </w:rPr>
              </m:ctrlPr>
            </m:sSubPr>
            <m:e>
              <m:r>
                <w:rPr>
                  <w:rFonts w:ascii="Cambria Math" w:hAnsi="Cambria Math"/>
                </w:rPr>
                <m:t>α</m:t>
              </m:r>
            </m:e>
            <m:sub>
              <m:r>
                <w:rPr>
                  <w:rFonts w:ascii="Cambria Math" w:hAnsi="Cambria Math"/>
                </w:rPr>
                <m:t>7</m:t>
              </m:r>
            </m:sub>
          </m:sSub>
          <m:r>
            <w:rPr>
              <w:rFonts w:ascii="Cambria Math" w:hAnsi="Cambria Math"/>
            </w:rPr>
            <m:t>carbodywagon+</m:t>
          </m:r>
          <m:sSub>
            <m:sSubPr>
              <m:ctrlPr>
                <w:rPr>
                  <w:rFonts w:ascii="Cambria Math" w:hAnsi="Cambria Math"/>
                  <w:i/>
                  <w:iCs/>
                </w:rPr>
              </m:ctrlPr>
            </m:sSubPr>
            <m:e>
              <m:r>
                <w:rPr>
                  <w:rFonts w:ascii="Cambria Math" w:hAnsi="Cambria Math"/>
                </w:rPr>
                <m:t>α</m:t>
              </m:r>
            </m:e>
            <m:sub>
              <m:r>
                <w:rPr>
                  <w:rFonts w:ascii="Cambria Math" w:hAnsi="Cambria Math"/>
                </w:rPr>
                <m:t>8</m:t>
              </m:r>
            </m:sub>
          </m:sSub>
          <m:r>
            <w:rPr>
              <w:rFonts w:ascii="Cambria Math" w:hAnsi="Cambria Math"/>
            </w:rPr>
            <m:t>drivewheelfwd+</m:t>
          </m:r>
          <m:sSub>
            <m:sSubPr>
              <m:ctrlPr>
                <w:rPr>
                  <w:rFonts w:ascii="Cambria Math" w:hAnsi="Cambria Math"/>
                  <w:i/>
                  <w:iCs/>
                </w:rPr>
              </m:ctrlPr>
            </m:sSubPr>
            <m:e>
              <m:r>
                <w:rPr>
                  <w:rFonts w:ascii="Cambria Math" w:hAnsi="Cambria Math"/>
                </w:rPr>
                <m:t>α</m:t>
              </m:r>
            </m:e>
            <m:sub>
              <m:r>
                <w:rPr>
                  <w:rFonts w:ascii="Cambria Math" w:hAnsi="Cambria Math"/>
                </w:rPr>
                <m:t>9</m:t>
              </m:r>
            </m:sub>
          </m:sSub>
          <m:r>
            <w:rPr>
              <w:rFonts w:ascii="Cambria Math" w:hAnsi="Cambria Math"/>
            </w:rPr>
            <m:t>enginelocationrear</m:t>
          </m:r>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γ</m:t>
              </m:r>
            </m:e>
            <m:sub>
              <m:r>
                <w:rPr>
                  <w:rFonts w:ascii="Cambria Math" w:hAnsi="Cambria Math"/>
                  <w:lang w:eastAsia="zh-CN"/>
                </w:rPr>
                <m:t>3</m:t>
              </m:r>
            </m:sub>
          </m:sSub>
          <m:r>
            <w:rPr>
              <w:rFonts w:ascii="Cambria Math" w:hAnsi="Cambria Math"/>
              <w:lang w:eastAsia="zh-CN"/>
            </w:rPr>
            <m:t>brandlevelmediumgrade+</m:t>
          </m:r>
          <m:sSub>
            <m:sSubPr>
              <m:ctrlPr>
                <w:rPr>
                  <w:rFonts w:ascii="Cambria Math" w:hAnsi="Cambria Math"/>
                  <w:i/>
                  <w:iCs/>
                  <w:lang w:eastAsia="zh-CN"/>
                </w:rPr>
              </m:ctrlPr>
            </m:sSubPr>
            <m:e>
              <m:r>
                <w:rPr>
                  <w:rFonts w:ascii="Cambria Math" w:hAnsi="Cambria Math"/>
                  <w:lang w:eastAsia="zh-CN"/>
                </w:rPr>
                <m:t>γ</m:t>
              </m:r>
            </m:e>
            <m:sub>
              <m:r>
                <w:rPr>
                  <w:rFonts w:ascii="Cambria Math" w:hAnsi="Cambria Math"/>
                  <w:lang w:eastAsia="zh-CN"/>
                </w:rPr>
                <m:t>4</m:t>
              </m:r>
            </m:sub>
          </m:sSub>
          <m:r>
            <w:rPr>
              <w:rFonts w:ascii="Cambria Math" w:hAnsi="Cambria Math"/>
              <w:lang w:eastAsia="zh-CN"/>
            </w:rPr>
            <m:t>brandleveltopgrade+e</m:t>
          </m:r>
        </m:oMath>
      </m:oMathPara>
    </w:p>
    <w:p w14:paraId="39C20B93" w14:textId="77777777" w:rsidR="001C4F7E" w:rsidRDefault="001C4F7E">
      <w:pPr>
        <w:pStyle w:val="a0"/>
      </w:pPr>
    </w:p>
    <w:p w14:paraId="5FD301B4" w14:textId="77777777" w:rsidR="00E12DDE" w:rsidRDefault="00703625" w:rsidP="007A5583">
      <w:pPr>
        <w:pStyle w:val="a0"/>
        <w:jc w:val="both"/>
      </w:pPr>
      <w:r>
        <w:t>And the model result is as follow:</w:t>
      </w:r>
    </w:p>
    <w:p w14:paraId="3CF53D0B" w14:textId="77777777" w:rsidR="00E12DDE" w:rsidRDefault="0070362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symboling1 + </w:t>
      </w:r>
      <w:proofErr w:type="spellStart"/>
      <w:r>
        <w:rPr>
          <w:rStyle w:val="VerbatimChar"/>
        </w:rPr>
        <w:t>fueltypegas</w:t>
      </w:r>
      <w:proofErr w:type="spellEnd"/>
      <w:r>
        <w:rPr>
          <w:rStyle w:val="VerbatimChar"/>
        </w:rPr>
        <w:t xml:space="preserve"> + </w:t>
      </w:r>
      <w:proofErr w:type="spellStart"/>
      <w:r>
        <w:rPr>
          <w:rStyle w:val="VerbatimChar"/>
        </w:rPr>
        <w:t>carbody</w:t>
      </w:r>
      <w:proofErr w:type="spellEnd"/>
      <w:r>
        <w:rPr>
          <w:rStyle w:val="VerbatimChar"/>
        </w:rPr>
        <w:t xml:space="preserve"> + </w:t>
      </w:r>
      <w:proofErr w:type="spellStart"/>
      <w:r>
        <w:rPr>
          <w:rStyle w:val="VerbatimChar"/>
        </w:rPr>
        <w:t>drivewheelfwd</w:t>
      </w:r>
      <w:proofErr w:type="spellEnd"/>
      <w:r>
        <w:rPr>
          <w:rStyle w:val="VerbatimChar"/>
        </w:rPr>
        <w:t xml:space="preserve"> + </w:t>
      </w:r>
      <w:r>
        <w:br/>
      </w:r>
      <w:r>
        <w:rPr>
          <w:rStyle w:val="VerbatimChar"/>
        </w:rPr>
        <w:t xml:space="preserve">##     </w:t>
      </w:r>
      <w:proofErr w:type="spellStart"/>
      <w:r>
        <w:rPr>
          <w:rStyle w:val="VerbatimChar"/>
        </w:rPr>
        <w:t>enginelocationrear</w:t>
      </w:r>
      <w:proofErr w:type="spellEnd"/>
      <w:r>
        <w:rPr>
          <w:rStyle w:val="VerbatimChar"/>
        </w:rPr>
        <w:t xml:space="preserve"> + </w:t>
      </w:r>
      <w:proofErr w:type="spellStart"/>
      <w:r>
        <w:rPr>
          <w:rStyle w:val="VerbatimChar"/>
        </w:rPr>
        <w:t>carlength</w:t>
      </w:r>
      <w:proofErr w:type="spellEnd"/>
      <w:r>
        <w:rPr>
          <w:rStyle w:val="VerbatimChar"/>
        </w:rPr>
        <w:t xml:space="preserve"> + </w:t>
      </w:r>
      <w:proofErr w:type="spellStart"/>
      <w:r>
        <w:rPr>
          <w:rStyle w:val="VerbatimChar"/>
        </w:rPr>
        <w:t>carwidth</w:t>
      </w:r>
      <w:proofErr w:type="spellEnd"/>
      <w:r>
        <w:rPr>
          <w:rStyle w:val="VerbatimChar"/>
        </w:rPr>
        <w:t xml:space="preserve"> + </w:t>
      </w:r>
      <w:proofErr w:type="spellStart"/>
      <w:r>
        <w:rPr>
          <w:rStyle w:val="VerbatimChar"/>
        </w:rPr>
        <w:t>boreratio</w:t>
      </w:r>
      <w:proofErr w:type="spellEnd"/>
      <w:r>
        <w:rPr>
          <w:rStyle w:val="VerbatimChar"/>
        </w:rPr>
        <w:t xml:space="preserve"> + horsepower + </w:t>
      </w:r>
      <w:r>
        <w:br/>
      </w:r>
      <w:r>
        <w:rPr>
          <w:rStyle w:val="VerbatimChar"/>
        </w:rPr>
        <w:t xml:space="preserve">##     </w:t>
      </w:r>
      <w:proofErr w:type="spellStart"/>
      <w:r>
        <w:rPr>
          <w:rStyle w:val="VerbatimChar"/>
        </w:rPr>
        <w:t>brandlevel</w:t>
      </w:r>
      <w:proofErr w:type="spellEnd"/>
      <w:r>
        <w:rPr>
          <w:rStyle w:val="VerbatimChar"/>
        </w:rPr>
        <w:t xml:space="preserve">, data = </w:t>
      </w:r>
      <w:proofErr w:type="spellStart"/>
      <w:r>
        <w:rPr>
          <w:rStyle w:val="VerbatimChar"/>
        </w:rPr>
        <w:t>car_t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-0.31243 -0.08347  0.00158  0.08384  0.43504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3.159673   0.430984   7.331 6.38e-12 ***</w:t>
      </w:r>
      <w:r>
        <w:br/>
      </w:r>
      <w:r>
        <w:rPr>
          <w:rStyle w:val="VerbatimChar"/>
        </w:rPr>
        <w:t xml:space="preserve">## symboling1             -0.076960   0.024282  -3.169 0.001780 ** </w:t>
      </w:r>
      <w:r>
        <w:br/>
      </w:r>
      <w:r>
        <w:rPr>
          <w:rStyle w:val="VerbatimChar"/>
        </w:rPr>
        <w:t xml:space="preserve">## </w:t>
      </w:r>
      <w:proofErr w:type="spellStart"/>
      <w:r>
        <w:rPr>
          <w:rStyle w:val="VerbatimChar"/>
        </w:rPr>
        <w:t>fueltypegas</w:t>
      </w:r>
      <w:proofErr w:type="spellEnd"/>
      <w:r>
        <w:rPr>
          <w:rStyle w:val="VerbatimChar"/>
        </w:rPr>
        <w:t xml:space="preserve">            -0.125105   0.038507  -3.249 0.001370 ** </w:t>
      </w:r>
      <w:r>
        <w:br/>
      </w:r>
      <w:r>
        <w:rPr>
          <w:rStyle w:val="VerbatimChar"/>
        </w:rPr>
        <w:t xml:space="preserve">## </w:t>
      </w:r>
      <w:proofErr w:type="spellStart"/>
      <w:r>
        <w:rPr>
          <w:rStyle w:val="VerbatimChar"/>
        </w:rPr>
        <w:t>carbodyhardtop</w:t>
      </w:r>
      <w:proofErr w:type="spellEnd"/>
      <w:r>
        <w:rPr>
          <w:rStyle w:val="VerbatimChar"/>
        </w:rPr>
        <w:t xml:space="preserve">         -0.282575   0.072836  -3.880 0.000144 ***</w:t>
      </w:r>
      <w:r>
        <w:br/>
      </w:r>
      <w:r>
        <w:rPr>
          <w:rStyle w:val="VerbatimChar"/>
        </w:rPr>
        <w:t xml:space="preserve">## </w:t>
      </w:r>
      <w:proofErr w:type="spellStart"/>
      <w:r>
        <w:rPr>
          <w:rStyle w:val="VerbatimChar"/>
        </w:rPr>
        <w:t>carbodyhatchback</w:t>
      </w:r>
      <w:proofErr w:type="spellEnd"/>
      <w:r>
        <w:rPr>
          <w:rStyle w:val="VerbatimChar"/>
        </w:rPr>
        <w:t xml:space="preserve">       -0.261702   0.059584  -4.392 1.86e-05 ***</w:t>
      </w:r>
      <w:r>
        <w:br/>
      </w:r>
      <w:r>
        <w:rPr>
          <w:rStyle w:val="VerbatimChar"/>
        </w:rPr>
        <w:t xml:space="preserve">## </w:t>
      </w:r>
      <w:proofErr w:type="spellStart"/>
      <w:r>
        <w:rPr>
          <w:rStyle w:val="VerbatimChar"/>
        </w:rPr>
        <w:t>carbodysedan</w:t>
      </w:r>
      <w:proofErr w:type="spellEnd"/>
      <w:r>
        <w:rPr>
          <w:rStyle w:val="VerbatimChar"/>
        </w:rPr>
        <w:t xml:space="preserve">           -0.227102   0.060014  -3.784 0.000207 ***</w:t>
      </w:r>
      <w:r>
        <w:br/>
      </w:r>
      <w:r>
        <w:rPr>
          <w:rStyle w:val="VerbatimChar"/>
        </w:rPr>
        <w:t xml:space="preserve">## </w:t>
      </w:r>
      <w:proofErr w:type="spellStart"/>
      <w:r>
        <w:rPr>
          <w:rStyle w:val="VerbatimChar"/>
        </w:rPr>
        <w:t>carbodywagon</w:t>
      </w:r>
      <w:proofErr w:type="spellEnd"/>
      <w:r>
        <w:rPr>
          <w:rStyle w:val="VerbatimChar"/>
        </w:rPr>
        <w:t xml:space="preserve">           -0.266225   0.065942  -4.037 7.84e-05 ***</w:t>
      </w:r>
      <w:r>
        <w:br/>
      </w:r>
      <w:r>
        <w:rPr>
          <w:rStyle w:val="VerbatimChar"/>
        </w:rPr>
        <w:t xml:space="preserve">## </w:t>
      </w:r>
      <w:proofErr w:type="spellStart"/>
      <w:r>
        <w:rPr>
          <w:rStyle w:val="VerbatimChar"/>
        </w:rPr>
        <w:t>drivewheelfwd</w:t>
      </w:r>
      <w:proofErr w:type="spellEnd"/>
      <w:r>
        <w:rPr>
          <w:rStyle w:val="VerbatimChar"/>
        </w:rPr>
        <w:t xml:space="preserve">          -0.123908   0.025621  -4.836 2.73e-06 ***</w:t>
      </w:r>
      <w:r>
        <w:br/>
      </w:r>
      <w:r>
        <w:rPr>
          <w:rStyle w:val="VerbatimChar"/>
        </w:rPr>
        <w:t xml:space="preserve">## </w:t>
      </w:r>
      <w:proofErr w:type="spellStart"/>
      <w:r>
        <w:rPr>
          <w:rStyle w:val="VerbatimChar"/>
        </w:rPr>
        <w:t>enginelocationrear</w:t>
      </w:r>
      <w:proofErr w:type="spellEnd"/>
      <w:r>
        <w:rPr>
          <w:rStyle w:val="VerbatimChar"/>
        </w:rPr>
        <w:t xml:space="preserve">      0.316234   0.097986   3.227 0.001472 ** </w:t>
      </w:r>
      <w:r>
        <w:br/>
      </w:r>
      <w:r>
        <w:rPr>
          <w:rStyle w:val="VerbatimChar"/>
        </w:rPr>
        <w:t xml:space="preserve">## </w:t>
      </w:r>
      <w:proofErr w:type="spellStart"/>
      <w:r>
        <w:rPr>
          <w:rStyle w:val="VerbatimChar"/>
        </w:rPr>
        <w:t>carlength</w:t>
      </w:r>
      <w:proofErr w:type="spellEnd"/>
      <w:r>
        <w:rPr>
          <w:rStyle w:val="VerbatimChar"/>
        </w:rPr>
        <w:t xml:space="preserve">               0.006824   0.001852   3.685 0.000298 ***</w:t>
      </w:r>
      <w:r>
        <w:br/>
      </w:r>
      <w:r>
        <w:rPr>
          <w:rStyle w:val="VerbatimChar"/>
        </w:rPr>
        <w:t xml:space="preserve">## </w:t>
      </w:r>
      <w:proofErr w:type="spellStart"/>
      <w:r>
        <w:rPr>
          <w:rStyle w:val="VerbatimChar"/>
        </w:rPr>
        <w:t>carwidth</w:t>
      </w:r>
      <w:proofErr w:type="spellEnd"/>
      <w:r>
        <w:rPr>
          <w:rStyle w:val="VerbatimChar"/>
        </w:rPr>
        <w:t xml:space="preserve">                0.047867   0.009746   4.911 1.94e-06 ***</w:t>
      </w:r>
      <w:r>
        <w:br/>
      </w:r>
      <w:r>
        <w:rPr>
          <w:rStyle w:val="VerbatimChar"/>
        </w:rPr>
        <w:t xml:space="preserve">## </w:t>
      </w:r>
      <w:proofErr w:type="spellStart"/>
      <w:r>
        <w:rPr>
          <w:rStyle w:val="VerbatimChar"/>
        </w:rPr>
        <w:t>boreratio</w:t>
      </w:r>
      <w:proofErr w:type="spellEnd"/>
      <w:r>
        <w:rPr>
          <w:rStyle w:val="VerbatimChar"/>
        </w:rPr>
        <w:t xml:space="preserve">              -0.166464   0.051168  -3.253 0.001350 ** </w:t>
      </w:r>
      <w:r>
        <w:br/>
      </w:r>
      <w:r>
        <w:rPr>
          <w:rStyle w:val="VerbatimChar"/>
        </w:rPr>
        <w:t>## horsepower              0.602148   0.052614  11.445  &lt; 2e-16 ***</w:t>
      </w:r>
      <w:r>
        <w:br/>
      </w:r>
      <w:r>
        <w:rPr>
          <w:rStyle w:val="VerbatimChar"/>
        </w:rPr>
        <w:t xml:space="preserve">## </w:t>
      </w:r>
      <w:proofErr w:type="spellStart"/>
      <w:r>
        <w:rPr>
          <w:rStyle w:val="VerbatimChar"/>
        </w:rPr>
        <w:t>brandlevelmedium</w:t>
      </w:r>
      <w:proofErr w:type="spellEnd"/>
      <w:r>
        <w:rPr>
          <w:rStyle w:val="VerbatimChar"/>
        </w:rPr>
        <w:t>-grade  0.087011   0.023139   3.760 0.000226 ***</w:t>
      </w:r>
      <w:r>
        <w:br/>
      </w:r>
      <w:r>
        <w:rPr>
          <w:rStyle w:val="VerbatimChar"/>
        </w:rPr>
        <w:t xml:space="preserve">## </w:t>
      </w:r>
      <w:proofErr w:type="spellStart"/>
      <w:r>
        <w:rPr>
          <w:rStyle w:val="VerbatimChar"/>
        </w:rPr>
        <w:t>brandleveltop</w:t>
      </w:r>
      <w:proofErr w:type="spellEnd"/>
      <w:r>
        <w:rPr>
          <w:rStyle w:val="VerbatimChar"/>
        </w:rPr>
        <w:t>-grade     0.433206   0.042532  10.185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0.1313 on 190 degrees of freedom</w:t>
      </w:r>
      <w:r>
        <w:br/>
      </w:r>
      <w:r>
        <w:rPr>
          <w:rStyle w:val="VerbatimChar"/>
        </w:rPr>
        <w:lastRenderedPageBreak/>
        <w:t xml:space="preserve">## Multiple R-squared:  0.9367, Adjusted R-squared:  0.9321 </w:t>
      </w:r>
      <w:r>
        <w:br/>
      </w:r>
      <w:r>
        <w:rPr>
          <w:rStyle w:val="VerbatimChar"/>
        </w:rPr>
        <w:t>## F-statistic:   201 on 14 and 190 DF,  p-value: &lt; 2.2e-16</w:t>
      </w:r>
    </w:p>
    <w:p w14:paraId="2733A2FE" w14:textId="18C02618" w:rsidR="00E12DDE" w:rsidRDefault="00703625">
      <w:pPr>
        <w:pStyle w:val="FirstParagraph"/>
      </w:pPr>
      <w:r>
        <w:t>And the improvement in AIC and BIC is direct</w:t>
      </w:r>
      <w:r w:rsidR="00C84B2A">
        <w:t xml:space="preserve"> and apparent</w:t>
      </w:r>
      <w:r>
        <w:t>.</w:t>
      </w:r>
    </w:p>
    <w:p w14:paraId="0300B581" w14:textId="77777777" w:rsidR="00E12DDE" w:rsidRDefault="00703625">
      <w:pPr>
        <w:pStyle w:val="SourceCode"/>
      </w:pPr>
      <w:r>
        <w:rPr>
          <w:rStyle w:val="VerbatimChar"/>
        </w:rPr>
        <w:t>##            df       AIC</w:t>
      </w:r>
      <w:r>
        <w:br/>
      </w:r>
      <w:r>
        <w:rPr>
          <w:rStyle w:val="VerbatimChar"/>
        </w:rPr>
        <w:t>## lm_subset0 19 -233.2154</w:t>
      </w:r>
      <w:r>
        <w:br/>
      </w:r>
      <w:r>
        <w:rPr>
          <w:rStyle w:val="VerbatimChar"/>
        </w:rPr>
        <w:t xml:space="preserve">## </w:t>
      </w:r>
      <w:proofErr w:type="spellStart"/>
      <w:r>
        <w:rPr>
          <w:rStyle w:val="VerbatimChar"/>
        </w:rPr>
        <w:t>lm_</w:t>
      </w:r>
      <w:proofErr w:type="gramStart"/>
      <w:r>
        <w:rPr>
          <w:rStyle w:val="VerbatimChar"/>
        </w:rPr>
        <w:t>subset</w:t>
      </w:r>
      <w:proofErr w:type="spellEnd"/>
      <w:r>
        <w:rPr>
          <w:rStyle w:val="VerbatimChar"/>
        </w:rPr>
        <w:t xml:space="preserve">  16</w:t>
      </w:r>
      <w:proofErr w:type="gramEnd"/>
      <w:r>
        <w:rPr>
          <w:rStyle w:val="VerbatimChar"/>
        </w:rPr>
        <w:t xml:space="preserve"> -234.2282</w:t>
      </w:r>
    </w:p>
    <w:p w14:paraId="4D3FD76D" w14:textId="77777777" w:rsidR="00E12DDE" w:rsidRDefault="00703625">
      <w:pPr>
        <w:pStyle w:val="SourceCode"/>
      </w:pPr>
      <w:r>
        <w:rPr>
          <w:rStyle w:val="VerbatimChar"/>
        </w:rPr>
        <w:t>##            df       BIC</w:t>
      </w:r>
      <w:r>
        <w:br/>
      </w:r>
      <w:r>
        <w:rPr>
          <w:rStyle w:val="VerbatimChar"/>
        </w:rPr>
        <w:t>## lm_subset0 19 -170.0782</w:t>
      </w:r>
      <w:r>
        <w:br/>
      </w:r>
      <w:r>
        <w:rPr>
          <w:rStyle w:val="VerbatimChar"/>
        </w:rPr>
        <w:t xml:space="preserve">## </w:t>
      </w:r>
      <w:proofErr w:type="spellStart"/>
      <w:r>
        <w:rPr>
          <w:rStyle w:val="VerbatimChar"/>
        </w:rPr>
        <w:t>lm_</w:t>
      </w:r>
      <w:proofErr w:type="gramStart"/>
      <w:r>
        <w:rPr>
          <w:rStyle w:val="VerbatimChar"/>
        </w:rPr>
        <w:t>subset</w:t>
      </w:r>
      <w:proofErr w:type="spellEnd"/>
      <w:r>
        <w:rPr>
          <w:rStyle w:val="VerbatimChar"/>
        </w:rPr>
        <w:t xml:space="preserve">  16</w:t>
      </w:r>
      <w:proofErr w:type="gramEnd"/>
      <w:r>
        <w:rPr>
          <w:rStyle w:val="VerbatimChar"/>
        </w:rPr>
        <w:t xml:space="preserve"> -181.0600</w:t>
      </w:r>
    </w:p>
    <w:p w14:paraId="253847F8" w14:textId="19EB829B" w:rsidR="00E12DDE" w:rsidRDefault="00703625" w:rsidP="007A5583">
      <w:pPr>
        <w:pStyle w:val="FirstParagraph"/>
        <w:jc w:val="both"/>
      </w:pPr>
      <w:r>
        <w:t xml:space="preserve">To further improve the model, </w:t>
      </w:r>
      <w:r w:rsidR="00E976CB">
        <w:t>we</w:t>
      </w:r>
      <w:r w:rsidR="0015703E">
        <w:t xml:space="preserve"> </w:t>
      </w:r>
      <w:proofErr w:type="gramStart"/>
      <w:r>
        <w:t>look</w:t>
      </w:r>
      <w:r w:rsidR="00E976CB">
        <w:t>ed</w:t>
      </w:r>
      <w:r>
        <w:t xml:space="preserve"> into</w:t>
      </w:r>
      <w:proofErr w:type="gramEnd"/>
      <w:r>
        <w:t xml:space="preserve"> outliers, leverage points, and influential points and </w:t>
      </w:r>
      <w:r w:rsidR="00E976CB">
        <w:t xml:space="preserve">tried </w:t>
      </w:r>
      <w:r>
        <w:t>to remove them.</w:t>
      </w:r>
    </w:p>
    <w:p w14:paraId="7B2DB7A0" w14:textId="77777777" w:rsidR="00E12DDE" w:rsidRDefault="00703625">
      <w:pPr>
        <w:pStyle w:val="a0"/>
      </w:pPr>
      <w:r>
        <w:rPr>
          <w:noProof/>
        </w:rPr>
        <w:drawing>
          <wp:inline distT="0" distB="0" distL="0" distR="0" wp14:anchorId="107FA138" wp14:editId="0B58899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19-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23EA80B8" w14:textId="77777777" w:rsidR="00E12DDE" w:rsidRDefault="00703625">
      <w:pPr>
        <w:pStyle w:val="SourceCode"/>
      </w:pPr>
      <w:r>
        <w:rPr>
          <w:rStyle w:val="VerbatimChar"/>
        </w:rPr>
        <w:t>## [1</w:t>
      </w:r>
      <w:proofErr w:type="gramStart"/>
      <w:r>
        <w:rPr>
          <w:rStyle w:val="VerbatimChar"/>
        </w:rPr>
        <w:t>]  26</w:t>
      </w:r>
      <w:proofErr w:type="gramEnd"/>
      <w:r>
        <w:rPr>
          <w:rStyle w:val="VerbatimChar"/>
        </w:rPr>
        <w:t xml:space="preserve">  75 168</w:t>
      </w:r>
    </w:p>
    <w:p w14:paraId="7658D59A" w14:textId="77777777" w:rsidR="00E12DDE" w:rsidRDefault="00703625">
      <w:pPr>
        <w:pStyle w:val="SourceCode"/>
      </w:pPr>
      <w:r>
        <w:rPr>
          <w:rStyle w:val="VerbatimChar"/>
        </w:rPr>
        <w:t>## No Studentized residuals with Bonferroni p &lt; 0.05</w:t>
      </w:r>
      <w:r>
        <w:br/>
      </w:r>
      <w:r>
        <w:rPr>
          <w:rStyle w:val="VerbatimChar"/>
        </w:rPr>
        <w:t>## Largest |</w:t>
      </w:r>
      <w:proofErr w:type="spellStart"/>
      <w:r>
        <w:rPr>
          <w:rStyle w:val="VerbatimChar"/>
        </w:rPr>
        <w:t>rstudent</w:t>
      </w:r>
      <w:proofErr w:type="spellEnd"/>
      <w:r>
        <w:rPr>
          <w:rStyle w:val="VerbatimChar"/>
        </w:rPr>
        <w:t>|:</w:t>
      </w:r>
      <w:r>
        <w:br/>
      </w:r>
      <w:r>
        <w:rPr>
          <w:rStyle w:val="VerbatimChar"/>
        </w:rPr>
        <w:t xml:space="preserve">##    </w:t>
      </w:r>
      <w:proofErr w:type="spellStart"/>
      <w:r>
        <w:rPr>
          <w:rStyle w:val="VerbatimChar"/>
        </w:rPr>
        <w:t>rstudent</w:t>
      </w:r>
      <w:proofErr w:type="spellEnd"/>
      <w:r>
        <w:rPr>
          <w:rStyle w:val="VerbatimChar"/>
        </w:rPr>
        <w:t xml:space="preserve"> unadjusted p-value Bonferroni p</w:t>
      </w:r>
      <w:r>
        <w:br/>
      </w:r>
      <w:r>
        <w:rPr>
          <w:rStyle w:val="VerbatimChar"/>
        </w:rPr>
        <w:t>## 75 3.547212         0.00049099      0.10065</w:t>
      </w:r>
    </w:p>
    <w:p w14:paraId="49076F14" w14:textId="77777777" w:rsidR="00E12DDE" w:rsidRDefault="00703625">
      <w:pPr>
        <w:pStyle w:val="FirstParagraph"/>
      </w:pPr>
      <w:r>
        <w:rPr>
          <w:noProof/>
        </w:rPr>
        <w:lastRenderedPageBreak/>
        <w:drawing>
          <wp:inline distT="0" distB="0" distL="0" distR="0" wp14:anchorId="5EA2E15C" wp14:editId="29AC6429">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19-2.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58B3549" wp14:editId="58881AC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19-3.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3D3D2F1A" w14:textId="77777777" w:rsidR="00E12DDE" w:rsidRDefault="00703625">
      <w:pPr>
        <w:pStyle w:val="SourceCode"/>
      </w:pPr>
      <w:r>
        <w:rPr>
          <w:rStyle w:val="VerbatimChar"/>
        </w:rPr>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26   2.6623685 0.23148896 0.137920041</w:t>
      </w:r>
      <w:r>
        <w:br/>
      </w:r>
      <w:r>
        <w:rPr>
          <w:rStyle w:val="VerbatimChar"/>
        </w:rPr>
        <w:t>## 75   3.5472118 0.07429897 0.063459311</w:t>
      </w:r>
      <w:r>
        <w:br/>
      </w:r>
      <w:r>
        <w:rPr>
          <w:rStyle w:val="VerbatimChar"/>
        </w:rPr>
        <w:t xml:space="preserve">## </w:t>
      </w:r>
      <w:proofErr w:type="gramStart"/>
      <w:r>
        <w:rPr>
          <w:rStyle w:val="VerbatimChar"/>
        </w:rPr>
        <w:t>127  0.3437046</w:t>
      </w:r>
      <w:proofErr w:type="gramEnd"/>
      <w:r>
        <w:rPr>
          <w:rStyle w:val="VerbatimChar"/>
        </w:rPr>
        <w:t xml:space="preserve"> 0.36752615 0.004597753</w:t>
      </w:r>
      <w:r>
        <w:br/>
      </w:r>
      <w:r>
        <w:rPr>
          <w:rStyle w:val="VerbatimChar"/>
        </w:rPr>
        <w:lastRenderedPageBreak/>
        <w:t>## 129 -1.2260583 0.47010462 0.088672027</w:t>
      </w:r>
      <w:r>
        <w:br/>
      </w:r>
      <w:r>
        <w:rPr>
          <w:rStyle w:val="VerbatimChar"/>
        </w:rPr>
        <w:t>## 168 -2.6513894 0.16898624 0.092369860</w:t>
      </w:r>
    </w:p>
    <w:p w14:paraId="034F497F" w14:textId="239CDFDF" w:rsidR="001C4F7E" w:rsidRDefault="00703625" w:rsidP="006212CD">
      <w:pPr>
        <w:pStyle w:val="FirstParagraph"/>
        <w:jc w:val="both"/>
      </w:pPr>
      <w:r>
        <w:t xml:space="preserve">We have </w:t>
      </w:r>
      <w:r w:rsidR="006212CD">
        <w:t xml:space="preserve">a </w:t>
      </w:r>
      <w:r>
        <w:t>new model removing all outliers, leverage points, and influential points from sample. The model result is as follow:</w:t>
      </w:r>
    </w:p>
    <w:p w14:paraId="544526BB" w14:textId="0C0F9026" w:rsidR="00BC0773" w:rsidRPr="00BC0773" w:rsidRDefault="00BC0773" w:rsidP="007A5583">
      <w:pPr>
        <w:pStyle w:val="SourceCode"/>
      </w:pPr>
      <w:r>
        <w:rPr>
          <w:rStyle w:val="VerbatimChar"/>
        </w:rPr>
        <w:t xml:space="preserve">## Call: </w:t>
      </w:r>
      <w:proofErr w:type="spellStart"/>
      <w:r>
        <w:rPr>
          <w:rStyle w:val="VerbatimChar"/>
        </w:rPr>
        <w:t>lm</w:t>
      </w:r>
      <w:proofErr w:type="spellEnd"/>
      <w:r>
        <w:rPr>
          <w:rStyle w:val="VerbatimChar"/>
        </w:rPr>
        <w:t xml:space="preserve">(formula = price ~ symboling1 + </w:t>
      </w:r>
      <w:proofErr w:type="spellStart"/>
      <w:r>
        <w:rPr>
          <w:rStyle w:val="VerbatimChar"/>
        </w:rPr>
        <w:t>fueltypegas</w:t>
      </w:r>
      <w:proofErr w:type="spellEnd"/>
      <w:r>
        <w:rPr>
          <w:rStyle w:val="VerbatimChar"/>
        </w:rPr>
        <w:t xml:space="preserve"> + </w:t>
      </w:r>
      <w:proofErr w:type="spellStart"/>
      <w:r>
        <w:rPr>
          <w:rStyle w:val="VerbatimChar"/>
        </w:rPr>
        <w:t>carbody</w:t>
      </w:r>
      <w:proofErr w:type="spellEnd"/>
      <w:r>
        <w:rPr>
          <w:rStyle w:val="VerbatimChar"/>
        </w:rPr>
        <w:t xml:space="preserve"> +</w:t>
      </w:r>
      <w:r>
        <w:br/>
      </w:r>
      <w:r>
        <w:rPr>
          <w:rStyle w:val="VerbatimChar"/>
        </w:rPr>
        <w:t xml:space="preserve">##          </w:t>
      </w:r>
      <w:proofErr w:type="spellStart"/>
      <w:r>
        <w:rPr>
          <w:rStyle w:val="VerbatimChar"/>
        </w:rPr>
        <w:t>drivewheelfwd</w:t>
      </w:r>
      <w:proofErr w:type="spellEnd"/>
      <w:r>
        <w:rPr>
          <w:rStyle w:val="VerbatimChar"/>
        </w:rPr>
        <w:t xml:space="preserve"> + </w:t>
      </w:r>
      <w:proofErr w:type="spellStart"/>
      <w:r>
        <w:rPr>
          <w:rStyle w:val="VerbatimChar"/>
        </w:rPr>
        <w:t>enginelocationrear</w:t>
      </w:r>
      <w:proofErr w:type="spellEnd"/>
      <w:r>
        <w:rPr>
          <w:rStyle w:val="VerbatimChar"/>
        </w:rPr>
        <w:t xml:space="preserve"> + </w:t>
      </w:r>
      <w:proofErr w:type="spellStart"/>
      <w:r>
        <w:rPr>
          <w:rStyle w:val="VerbatimChar"/>
        </w:rPr>
        <w:t>carlength</w:t>
      </w:r>
      <w:proofErr w:type="spellEnd"/>
      <w:r>
        <w:rPr>
          <w:rStyle w:val="VerbatimChar"/>
        </w:rPr>
        <w:t xml:space="preserve"> + </w:t>
      </w:r>
      <w:proofErr w:type="spellStart"/>
      <w:r>
        <w:rPr>
          <w:rStyle w:val="VerbatimChar"/>
        </w:rPr>
        <w:t>carwidth</w:t>
      </w:r>
      <w:proofErr w:type="spellEnd"/>
      <w:r>
        <w:rPr>
          <w:rStyle w:val="VerbatimChar"/>
        </w:rPr>
        <w:t xml:space="preserve"> + </w:t>
      </w:r>
      <w:proofErr w:type="spellStart"/>
      <w:r>
        <w:rPr>
          <w:rStyle w:val="VerbatimChar"/>
        </w:rPr>
        <w:t>boreratio</w:t>
      </w:r>
      <w:proofErr w:type="spellEnd"/>
      <w:r>
        <w:rPr>
          <w:rStyle w:val="VerbatimChar"/>
        </w:rPr>
        <w:t xml:space="preserve"> +</w:t>
      </w:r>
      <w:r>
        <w:br/>
      </w:r>
      <w:r>
        <w:rPr>
          <w:rStyle w:val="VerbatimChar"/>
        </w:rPr>
        <w:t xml:space="preserve">##          horsepower + </w:t>
      </w:r>
      <w:proofErr w:type="spellStart"/>
      <w:r>
        <w:rPr>
          <w:rStyle w:val="VerbatimChar"/>
        </w:rPr>
        <w:t>brandlevel</w:t>
      </w:r>
      <w:proofErr w:type="spellEnd"/>
      <w:r>
        <w:rPr>
          <w:rStyle w:val="VerbatimChar"/>
        </w:rPr>
        <w:t xml:space="preserve">, data = </w:t>
      </w:r>
      <w:proofErr w:type="spellStart"/>
      <w:r>
        <w:rPr>
          <w:rStyle w:val="VerbatimChar"/>
        </w:rPr>
        <w:t>car_t</w:t>
      </w:r>
      <w:proofErr w:type="spellEnd"/>
      <w:r>
        <w:rPr>
          <w:rStyle w:val="VerbatimChar"/>
        </w:rPr>
        <w:t>, subset = -c(75, 26, 53, 127, 129,</w:t>
      </w:r>
      <w:r>
        <w:br/>
      </w:r>
      <w:r>
        <w:rPr>
          <w:rStyle w:val="VerbatimChar"/>
        </w:rPr>
        <w:t>##          168))</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-80458.17    6863.75 -11.722  &lt; 2e-16 ***</w:t>
      </w:r>
      <w:r>
        <w:br/>
      </w:r>
      <w:r>
        <w:rPr>
          <w:rStyle w:val="VerbatimChar"/>
        </w:rPr>
        <w:t xml:space="preserve">## symboling1               -567.28     389.28  -1.457 0.146743    </w:t>
      </w:r>
      <w:r>
        <w:br/>
      </w:r>
      <w:r>
        <w:rPr>
          <w:rStyle w:val="VerbatimChar"/>
        </w:rPr>
        <w:t xml:space="preserve">## </w:t>
      </w:r>
      <w:proofErr w:type="spellStart"/>
      <w:r>
        <w:rPr>
          <w:rStyle w:val="VerbatimChar"/>
        </w:rPr>
        <w:t>fueltypegas</w:t>
      </w:r>
      <w:proofErr w:type="spellEnd"/>
      <w:r>
        <w:rPr>
          <w:rStyle w:val="VerbatimChar"/>
        </w:rPr>
        <w:t xml:space="preserve">              -540.59     615.38  -0.878 0.380838    </w:t>
      </w:r>
      <w:r>
        <w:br/>
      </w:r>
      <w:r>
        <w:rPr>
          <w:rStyle w:val="VerbatimChar"/>
        </w:rPr>
        <w:t xml:space="preserve">## </w:t>
      </w:r>
      <w:proofErr w:type="spellStart"/>
      <w:r>
        <w:rPr>
          <w:rStyle w:val="VerbatimChar"/>
        </w:rPr>
        <w:t>carbodyhardtop</w:t>
      </w:r>
      <w:proofErr w:type="spellEnd"/>
      <w:r>
        <w:rPr>
          <w:rStyle w:val="VerbatimChar"/>
        </w:rPr>
        <w:t xml:space="preserve">          -5101.57    1403.33  -3.635 0.000360 ***</w:t>
      </w:r>
      <w:r>
        <w:br/>
      </w:r>
      <w:r>
        <w:rPr>
          <w:rStyle w:val="VerbatimChar"/>
        </w:rPr>
        <w:t xml:space="preserve">## </w:t>
      </w:r>
      <w:proofErr w:type="spellStart"/>
      <w:r>
        <w:rPr>
          <w:rStyle w:val="VerbatimChar"/>
        </w:rPr>
        <w:t>carbodyhatchback</w:t>
      </w:r>
      <w:proofErr w:type="spellEnd"/>
      <w:r>
        <w:rPr>
          <w:rStyle w:val="VerbatimChar"/>
        </w:rPr>
        <w:t xml:space="preserve">        -4153.04     987.86  -4.204 4.09e-05 ***</w:t>
      </w:r>
      <w:r>
        <w:br/>
      </w:r>
      <w:r>
        <w:rPr>
          <w:rStyle w:val="VerbatimChar"/>
        </w:rPr>
        <w:t xml:space="preserve">## </w:t>
      </w:r>
      <w:proofErr w:type="spellStart"/>
      <w:r>
        <w:rPr>
          <w:rStyle w:val="VerbatimChar"/>
        </w:rPr>
        <w:t>carbodysedan</w:t>
      </w:r>
      <w:proofErr w:type="spellEnd"/>
      <w:r>
        <w:rPr>
          <w:rStyle w:val="VerbatimChar"/>
        </w:rPr>
        <w:t xml:space="preserve">            -3826.12     998.87  -3.830 0.000175 ***</w:t>
      </w:r>
      <w:r>
        <w:br/>
      </w:r>
      <w:r>
        <w:rPr>
          <w:rStyle w:val="VerbatimChar"/>
        </w:rPr>
        <w:t xml:space="preserve">## </w:t>
      </w:r>
      <w:proofErr w:type="spellStart"/>
      <w:r>
        <w:rPr>
          <w:rStyle w:val="VerbatimChar"/>
        </w:rPr>
        <w:t>carbodywagon</w:t>
      </w:r>
      <w:proofErr w:type="spellEnd"/>
      <w:r>
        <w:rPr>
          <w:rStyle w:val="VerbatimChar"/>
        </w:rPr>
        <w:t xml:space="preserve">            -4489.96    1088.12  -4.126 5.58e-05 ***</w:t>
      </w:r>
      <w:r>
        <w:br/>
      </w:r>
      <w:r>
        <w:rPr>
          <w:rStyle w:val="VerbatimChar"/>
        </w:rPr>
        <w:t xml:space="preserve">## </w:t>
      </w:r>
      <w:proofErr w:type="spellStart"/>
      <w:r>
        <w:rPr>
          <w:rStyle w:val="VerbatimChar"/>
        </w:rPr>
        <w:t>drivewheelfwd</w:t>
      </w:r>
      <w:proofErr w:type="spellEnd"/>
      <w:r>
        <w:rPr>
          <w:rStyle w:val="VerbatimChar"/>
        </w:rPr>
        <w:t xml:space="preserve">           -1336.23     405.82  -3.293 0.001190 ** </w:t>
      </w:r>
      <w:r>
        <w:br/>
      </w:r>
      <w:r>
        <w:rPr>
          <w:rStyle w:val="VerbatimChar"/>
        </w:rPr>
        <w:t xml:space="preserve">## </w:t>
      </w:r>
      <w:proofErr w:type="spellStart"/>
      <w:r>
        <w:rPr>
          <w:rStyle w:val="VerbatimChar"/>
        </w:rPr>
        <w:t>enginelocationrear</w:t>
      </w:r>
      <w:proofErr w:type="spellEnd"/>
      <w:r>
        <w:rPr>
          <w:rStyle w:val="VerbatimChar"/>
        </w:rPr>
        <w:t xml:space="preserve">       9661.32    2428.92   3.978 1.00e-04 ***</w:t>
      </w:r>
      <w:r>
        <w:br/>
      </w:r>
      <w:r>
        <w:rPr>
          <w:rStyle w:val="VerbatimChar"/>
        </w:rPr>
        <w:t xml:space="preserve">## </w:t>
      </w:r>
      <w:proofErr w:type="spellStart"/>
      <w:r>
        <w:rPr>
          <w:rStyle w:val="VerbatimChar"/>
        </w:rPr>
        <w:t>carlength</w:t>
      </w:r>
      <w:proofErr w:type="spellEnd"/>
      <w:r>
        <w:rPr>
          <w:rStyle w:val="VerbatimChar"/>
        </w:rPr>
        <w:t xml:space="preserve">                  76.42      29.33   2.606 0.009915 ** </w:t>
      </w:r>
      <w:r>
        <w:br/>
      </w:r>
      <w:r>
        <w:rPr>
          <w:rStyle w:val="VerbatimChar"/>
        </w:rPr>
        <w:t xml:space="preserve">## </w:t>
      </w:r>
      <w:proofErr w:type="spellStart"/>
      <w:r>
        <w:rPr>
          <w:rStyle w:val="VerbatimChar"/>
        </w:rPr>
        <w:t>carwidth</w:t>
      </w:r>
      <w:proofErr w:type="spellEnd"/>
      <w:r>
        <w:rPr>
          <w:rStyle w:val="VerbatimChar"/>
        </w:rPr>
        <w:t xml:space="preserve">                  969.57     153.78   6.305 2.08e-09 ***</w:t>
      </w:r>
      <w:r>
        <w:br/>
      </w:r>
      <w:r>
        <w:rPr>
          <w:rStyle w:val="VerbatimChar"/>
        </w:rPr>
        <w:t xml:space="preserve">## </w:t>
      </w:r>
      <w:proofErr w:type="spellStart"/>
      <w:r>
        <w:rPr>
          <w:rStyle w:val="VerbatimChar"/>
        </w:rPr>
        <w:t>boreratio</w:t>
      </w:r>
      <w:proofErr w:type="spellEnd"/>
      <w:r>
        <w:rPr>
          <w:rStyle w:val="VerbatimChar"/>
        </w:rPr>
        <w:t xml:space="preserve">               -2901.23     804.47  -3.606 0.000400 ***</w:t>
      </w:r>
      <w:r>
        <w:br/>
      </w:r>
      <w:r>
        <w:rPr>
          <w:rStyle w:val="VerbatimChar"/>
        </w:rPr>
        <w:t>## horsepower               6515.63     828.21   7.867 3.00e-13 ***</w:t>
      </w:r>
      <w:r>
        <w:br/>
      </w:r>
      <w:r>
        <w:rPr>
          <w:rStyle w:val="VerbatimChar"/>
        </w:rPr>
        <w:t xml:space="preserve">## </w:t>
      </w:r>
      <w:proofErr w:type="spellStart"/>
      <w:r>
        <w:rPr>
          <w:rStyle w:val="VerbatimChar"/>
        </w:rPr>
        <w:t>brandlevelmedium</w:t>
      </w:r>
      <w:proofErr w:type="spellEnd"/>
      <w:r>
        <w:rPr>
          <w:rStyle w:val="VerbatimChar"/>
        </w:rPr>
        <w:t xml:space="preserve">-grade    562.20     366.10   1.536 0.126344    </w:t>
      </w:r>
      <w:r>
        <w:br/>
      </w:r>
      <w:r>
        <w:rPr>
          <w:rStyle w:val="VerbatimChar"/>
        </w:rPr>
        <w:t xml:space="preserve">## </w:t>
      </w:r>
      <w:proofErr w:type="spellStart"/>
      <w:r>
        <w:rPr>
          <w:rStyle w:val="VerbatimChar"/>
        </w:rPr>
        <w:t>brandleveltop</w:t>
      </w:r>
      <w:proofErr w:type="spellEnd"/>
      <w:r>
        <w:rPr>
          <w:rStyle w:val="VerbatimChar"/>
        </w:rPr>
        <w:t>-grade     10641.74     673.33  15.805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deviation: 2061 on 184 degrees of freedom</w:t>
      </w:r>
      <w:r>
        <w:br/>
      </w:r>
      <w:r>
        <w:rPr>
          <w:rStyle w:val="VerbatimChar"/>
        </w:rPr>
        <w:t>## Multiple R-squared: 0.9287</w:t>
      </w:r>
      <w:r>
        <w:br/>
      </w:r>
      <w:r>
        <w:rPr>
          <w:rStyle w:val="VerbatimChar"/>
        </w:rPr>
        <w:t xml:space="preserve">## F-statistic: 171.2 on 14 and 184 DF,  p-value: &lt; 2.2e-16 </w:t>
      </w:r>
      <w:r>
        <w:br/>
      </w:r>
      <w:r>
        <w:rPr>
          <w:rStyle w:val="VerbatimChar"/>
        </w:rPr>
        <w:t xml:space="preserve">##     AIC     BIC </w:t>
      </w:r>
      <w:r>
        <w:br/>
      </w:r>
      <w:r>
        <w:rPr>
          <w:rStyle w:val="VerbatimChar"/>
        </w:rPr>
        <w:t>## 3618.23 3670.93</w:t>
      </w:r>
    </w:p>
    <w:p w14:paraId="7501B84F" w14:textId="77777777" w:rsidR="00E12DDE" w:rsidRDefault="00703625" w:rsidP="007A5583">
      <w:pPr>
        <w:pStyle w:val="a0"/>
        <w:jc w:val="both"/>
      </w:pPr>
      <w:r>
        <w:t>Residual standard deviation: 0.122 on 184 degrees of freedom Multiple R-squared: 0.9418 F-statistic: 212.6 on 14 and 184 DF, p-value: &lt; 2.2e-16 AIC BIC -256.19 -203.49 To see if multicollinearity still exists, we resort to VIF. The result is that very few to none were detected, which is a good thing for our model.</w:t>
      </w:r>
    </w:p>
    <w:p w14:paraId="5E08B45F" w14:textId="77777777" w:rsidR="00E12DDE" w:rsidRDefault="00703625">
      <w:pPr>
        <w:pStyle w:val="SourceCode"/>
      </w:pPr>
      <w:r>
        <w:rPr>
          <w:rStyle w:val="VerbatimChar"/>
        </w:rPr>
        <w:t>##                        GVIF Df GVIF^(1/(2*Df))</w:t>
      </w:r>
      <w:r>
        <w:br/>
      </w:r>
      <w:r>
        <w:rPr>
          <w:rStyle w:val="VerbatimChar"/>
        </w:rPr>
        <w:t>## symboling1         1.370506  1        1.170686</w:t>
      </w:r>
      <w:r>
        <w:br/>
      </w:r>
      <w:r>
        <w:rPr>
          <w:rStyle w:val="VerbatimChar"/>
        </w:rPr>
        <w:t xml:space="preserve">## </w:t>
      </w:r>
      <w:proofErr w:type="spellStart"/>
      <w:r>
        <w:rPr>
          <w:rStyle w:val="VerbatimChar"/>
        </w:rPr>
        <w:t>fueltypegas</w:t>
      </w:r>
      <w:proofErr w:type="spellEnd"/>
      <w:r>
        <w:rPr>
          <w:rStyle w:val="VerbatimChar"/>
        </w:rPr>
        <w:t xml:space="preserve">        1.532343  1        1.237879</w:t>
      </w:r>
      <w:r>
        <w:br/>
      </w:r>
      <w:r>
        <w:rPr>
          <w:rStyle w:val="VerbatimChar"/>
        </w:rPr>
        <w:t xml:space="preserve">## </w:t>
      </w:r>
      <w:proofErr w:type="spellStart"/>
      <w:r>
        <w:rPr>
          <w:rStyle w:val="VerbatimChar"/>
        </w:rPr>
        <w:t>carbody</w:t>
      </w:r>
      <w:proofErr w:type="spellEnd"/>
      <w:r>
        <w:rPr>
          <w:rStyle w:val="VerbatimChar"/>
        </w:rPr>
        <w:t xml:space="preserve">            2.444383  4        1.118204</w:t>
      </w:r>
      <w:r>
        <w:br/>
      </w:r>
      <w:r>
        <w:rPr>
          <w:rStyle w:val="VerbatimChar"/>
        </w:rPr>
        <w:t xml:space="preserve">## </w:t>
      </w:r>
      <w:proofErr w:type="spellStart"/>
      <w:r>
        <w:rPr>
          <w:rStyle w:val="VerbatimChar"/>
        </w:rPr>
        <w:t>drivewheelfwd</w:t>
      </w:r>
      <w:proofErr w:type="spellEnd"/>
      <w:r>
        <w:rPr>
          <w:rStyle w:val="VerbatimChar"/>
        </w:rPr>
        <w:t xml:space="preserve">      1.855041  1        1.361999</w:t>
      </w:r>
      <w:r>
        <w:br/>
      </w:r>
      <w:r>
        <w:rPr>
          <w:rStyle w:val="VerbatimChar"/>
        </w:rPr>
        <w:t xml:space="preserve">## </w:t>
      </w:r>
      <w:proofErr w:type="spellStart"/>
      <w:r>
        <w:rPr>
          <w:rStyle w:val="VerbatimChar"/>
        </w:rPr>
        <w:t>enginelocationrear</w:t>
      </w:r>
      <w:proofErr w:type="spellEnd"/>
      <w:r>
        <w:rPr>
          <w:rStyle w:val="VerbatimChar"/>
        </w:rPr>
        <w:t xml:space="preserve"> 1.382089  1        1.175623</w:t>
      </w:r>
      <w:r>
        <w:br/>
      </w:r>
      <w:r>
        <w:rPr>
          <w:rStyle w:val="VerbatimChar"/>
        </w:rPr>
        <w:lastRenderedPageBreak/>
        <w:t xml:space="preserve">## </w:t>
      </w:r>
      <w:proofErr w:type="spellStart"/>
      <w:r>
        <w:rPr>
          <w:rStyle w:val="VerbatimChar"/>
        </w:rPr>
        <w:t>carlength</w:t>
      </w:r>
      <w:proofErr w:type="spellEnd"/>
      <w:r>
        <w:rPr>
          <w:rStyle w:val="VerbatimChar"/>
        </w:rPr>
        <w:t xml:space="preserve">          6.081559  1        2.466082</w:t>
      </w:r>
      <w:r>
        <w:br/>
      </w:r>
      <w:r>
        <w:rPr>
          <w:rStyle w:val="VerbatimChar"/>
        </w:rPr>
        <w:t xml:space="preserve">## </w:t>
      </w:r>
      <w:proofErr w:type="spellStart"/>
      <w:r>
        <w:rPr>
          <w:rStyle w:val="VerbatimChar"/>
        </w:rPr>
        <w:t>carwidth</w:t>
      </w:r>
      <w:proofErr w:type="spellEnd"/>
      <w:r>
        <w:rPr>
          <w:rStyle w:val="VerbatimChar"/>
        </w:rPr>
        <w:t xml:space="preserve">           4.980529  1        2.231710</w:t>
      </w:r>
      <w:r>
        <w:br/>
      </w:r>
      <w:r>
        <w:rPr>
          <w:rStyle w:val="VerbatimChar"/>
        </w:rPr>
        <w:t xml:space="preserve">## </w:t>
      </w:r>
      <w:proofErr w:type="spellStart"/>
      <w:r>
        <w:rPr>
          <w:rStyle w:val="VerbatimChar"/>
        </w:rPr>
        <w:t>boreratio</w:t>
      </w:r>
      <w:proofErr w:type="spellEnd"/>
      <w:r>
        <w:rPr>
          <w:rStyle w:val="VerbatimChar"/>
        </w:rPr>
        <w:t xml:space="preserve">          2.165745  1        1.471647</w:t>
      </w:r>
      <w:r>
        <w:br/>
      </w:r>
      <w:r>
        <w:rPr>
          <w:rStyle w:val="VerbatimChar"/>
        </w:rPr>
        <w:t>## horsepower         3.632992  1        1.906041</w:t>
      </w:r>
      <w:r>
        <w:br/>
      </w:r>
      <w:r>
        <w:rPr>
          <w:rStyle w:val="VerbatimChar"/>
        </w:rPr>
        <w:t xml:space="preserve">## </w:t>
      </w:r>
      <w:proofErr w:type="spellStart"/>
      <w:r>
        <w:rPr>
          <w:rStyle w:val="VerbatimChar"/>
        </w:rPr>
        <w:t>brandlevel</w:t>
      </w:r>
      <w:proofErr w:type="spellEnd"/>
      <w:r>
        <w:rPr>
          <w:rStyle w:val="VerbatimChar"/>
        </w:rPr>
        <w:t xml:space="preserve">         2.145071  2        1.210209</w:t>
      </w:r>
    </w:p>
    <w:p w14:paraId="0EFC7C27" w14:textId="6B6C163E" w:rsidR="00E12DDE" w:rsidRDefault="00703625" w:rsidP="007A5583">
      <w:pPr>
        <w:pStyle w:val="FirstParagraph"/>
        <w:jc w:val="both"/>
      </w:pPr>
      <w:r>
        <w:t xml:space="preserve">To test the linearity of our model, </w:t>
      </w:r>
      <w:r w:rsidR="001C4F7E">
        <w:rPr>
          <w:rFonts w:hint="eastAsia"/>
          <w:lang w:eastAsia="zh-CN"/>
        </w:rPr>
        <w:t>w</w:t>
      </w:r>
      <w:r w:rsidR="001C4F7E">
        <w:rPr>
          <w:lang w:eastAsia="zh-CN"/>
        </w:rPr>
        <w:t xml:space="preserve">e </w:t>
      </w:r>
      <w:r>
        <w:t>use component residual plots to detect potential non-linearity. The graph shows that all variables are virtually well-behaved.</w:t>
      </w:r>
    </w:p>
    <w:p w14:paraId="07339D44" w14:textId="77777777" w:rsidR="00E12DDE" w:rsidRDefault="00703625">
      <w:pPr>
        <w:pStyle w:val="a0"/>
      </w:pPr>
      <w:r>
        <w:rPr>
          <w:noProof/>
        </w:rPr>
        <w:lastRenderedPageBreak/>
        <w:drawing>
          <wp:inline distT="0" distB="0" distL="0" distR="0" wp14:anchorId="7878BF73" wp14:editId="4B55999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22-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F1DE3E" wp14:editId="32E7C6B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22-2.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6224FCE9" w14:textId="77777777" w:rsidR="00E12DDE" w:rsidRDefault="00703625">
      <w:pPr>
        <w:pStyle w:val="SourceCode"/>
      </w:pPr>
      <w:r>
        <w:rPr>
          <w:rStyle w:val="VerbatimChar"/>
        </w:rPr>
        <w:t xml:space="preserve">##            MLE of lambda Score Statistic (z) </w:t>
      </w:r>
      <w:proofErr w:type="spellStart"/>
      <w:r>
        <w:rPr>
          <w:rStyle w:val="VerbatimChar"/>
        </w:rPr>
        <w:t>Pr</w:t>
      </w:r>
      <w:proofErr w:type="spellEnd"/>
      <w:r>
        <w:rPr>
          <w:rStyle w:val="VerbatimChar"/>
        </w:rPr>
        <w:t>(&gt;|z|)</w:t>
      </w:r>
      <w:r>
        <w:br/>
      </w:r>
      <w:r>
        <w:rPr>
          <w:rStyle w:val="VerbatimChar"/>
        </w:rPr>
        <w:t xml:space="preserve">## </w:t>
      </w:r>
      <w:proofErr w:type="spellStart"/>
      <w:r>
        <w:rPr>
          <w:rStyle w:val="VerbatimChar"/>
        </w:rPr>
        <w:t>carwidth</w:t>
      </w:r>
      <w:proofErr w:type="spellEnd"/>
      <w:r>
        <w:rPr>
          <w:rStyle w:val="VerbatimChar"/>
        </w:rPr>
        <w:t xml:space="preserve">         4.06261              0.6564   0.5116</w:t>
      </w:r>
      <w:r>
        <w:br/>
      </w:r>
      <w:r>
        <w:rPr>
          <w:rStyle w:val="VerbatimChar"/>
        </w:rPr>
        <w:t xml:space="preserve">## </w:t>
      </w:r>
      <w:proofErr w:type="spellStart"/>
      <w:r>
        <w:rPr>
          <w:rStyle w:val="VerbatimChar"/>
        </w:rPr>
        <w:t>carlength</w:t>
      </w:r>
      <w:proofErr w:type="spellEnd"/>
      <w:r>
        <w:rPr>
          <w:rStyle w:val="VerbatimChar"/>
        </w:rPr>
        <w:t xml:space="preserve">        2.06920              0.4698   0.6385</w:t>
      </w:r>
      <w:r>
        <w:br/>
      </w:r>
      <w:r>
        <w:rPr>
          <w:rStyle w:val="VerbatimChar"/>
        </w:rPr>
        <w:t xml:space="preserve">## </w:t>
      </w:r>
      <w:proofErr w:type="spellStart"/>
      <w:r>
        <w:rPr>
          <w:rStyle w:val="VerbatimChar"/>
        </w:rPr>
        <w:t>boreratio</w:t>
      </w:r>
      <w:proofErr w:type="spellEnd"/>
      <w:r>
        <w:rPr>
          <w:rStyle w:val="VerbatimChar"/>
        </w:rPr>
        <w:t xml:space="preserve">       -1.35136              0.6466   0.5179</w:t>
      </w:r>
      <w:r>
        <w:br/>
      </w:r>
      <w:r>
        <w:rPr>
          <w:rStyle w:val="VerbatimChar"/>
        </w:rPr>
        <w:lastRenderedPageBreak/>
        <w:t>## horsepower       0.34582             -0.8043   0.4212</w:t>
      </w:r>
      <w:r>
        <w:br/>
      </w:r>
      <w:r>
        <w:rPr>
          <w:rStyle w:val="VerbatimChar"/>
        </w:rPr>
        <w:t xml:space="preserve">## </w:t>
      </w:r>
      <w:r>
        <w:br/>
      </w:r>
      <w:r>
        <w:rPr>
          <w:rStyle w:val="VerbatimChar"/>
        </w:rPr>
        <w:t xml:space="preserve">## iterations </w:t>
      </w:r>
      <w:proofErr w:type="gramStart"/>
      <w:r>
        <w:rPr>
          <w:rStyle w:val="VerbatimChar"/>
        </w:rPr>
        <w:t>=  19</w:t>
      </w:r>
      <w:proofErr w:type="gramEnd"/>
    </w:p>
    <w:p w14:paraId="4007743A" w14:textId="1FB82FAF" w:rsidR="00E12DDE" w:rsidRDefault="00703625" w:rsidP="007A5583">
      <w:pPr>
        <w:pStyle w:val="FirstParagraph"/>
        <w:jc w:val="both"/>
      </w:pPr>
      <w:r>
        <w:t xml:space="preserve">To perform valid hypothesis test, we require that residuals adhere to normal distribution. Probably due to proper model selection, </w:t>
      </w:r>
      <w:proofErr w:type="spellStart"/>
      <w:r>
        <w:t>Jarque-Bera</w:t>
      </w:r>
      <w:proofErr w:type="spellEnd"/>
      <w:r>
        <w:t xml:space="preserve"> test result suggests that the residuals are distributed normally. Our hypothesis tests can be refer</w:t>
      </w:r>
      <w:r w:rsidR="005429E5">
        <w:t>red</w:t>
      </w:r>
      <w:r>
        <w:t xml:space="preserve"> due to this, since normality assumption is </w:t>
      </w:r>
      <w:r w:rsidR="005429E5">
        <w:t xml:space="preserve">thus </w:t>
      </w:r>
      <w:r>
        <w:t>satisfied.</w:t>
      </w:r>
    </w:p>
    <w:p w14:paraId="79029907" w14:textId="77777777" w:rsidR="00E12DDE" w:rsidRDefault="00703625">
      <w:pPr>
        <w:pStyle w:val="a0"/>
      </w:pPr>
      <w:r>
        <w:rPr>
          <w:noProof/>
        </w:rPr>
        <w:lastRenderedPageBreak/>
        <w:drawing>
          <wp:inline distT="0" distB="0" distL="0" distR="0" wp14:anchorId="00BE49CC" wp14:editId="1F21D44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23-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D87D7B" wp14:editId="5F52C20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23-2.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73B59814" w14:textId="77777777" w:rsidR="00E12DDE" w:rsidRDefault="00703625">
      <w:pPr>
        <w:pStyle w:val="SourceCode"/>
      </w:pPr>
      <w:r>
        <w:rPr>
          <w:rStyle w:val="VerbatimChar"/>
        </w:rPr>
        <w:t xml:space="preserve">##                    Test stat </w:t>
      </w:r>
      <w:proofErr w:type="spellStart"/>
      <w:r>
        <w:rPr>
          <w:rStyle w:val="VerbatimChar"/>
        </w:rPr>
        <w:t>Pr</w:t>
      </w:r>
      <w:proofErr w:type="spellEnd"/>
      <w:r>
        <w:rPr>
          <w:rStyle w:val="VerbatimChar"/>
        </w:rPr>
        <w:t xml:space="preserve">(&gt;|Test stat|)  </w:t>
      </w:r>
      <w:r>
        <w:br/>
      </w:r>
      <w:r>
        <w:rPr>
          <w:rStyle w:val="VerbatimChar"/>
        </w:rPr>
        <w:t xml:space="preserve">## symboling1            0.8243          0.41086  </w:t>
      </w:r>
      <w:r>
        <w:br/>
      </w:r>
      <w:r>
        <w:rPr>
          <w:rStyle w:val="VerbatimChar"/>
        </w:rPr>
        <w:t xml:space="preserve">## </w:t>
      </w:r>
      <w:proofErr w:type="spellStart"/>
      <w:r>
        <w:rPr>
          <w:rStyle w:val="VerbatimChar"/>
        </w:rPr>
        <w:t>fueltypegas</w:t>
      </w:r>
      <w:proofErr w:type="spellEnd"/>
      <w:r>
        <w:rPr>
          <w:rStyle w:val="VerbatimChar"/>
        </w:rPr>
        <w:t xml:space="preserve">          -0.5238          0.60108  </w:t>
      </w:r>
      <w:r>
        <w:br/>
      </w:r>
      <w:r>
        <w:rPr>
          <w:rStyle w:val="VerbatimChar"/>
        </w:rPr>
        <w:t xml:space="preserve">## </w:t>
      </w:r>
      <w:proofErr w:type="spellStart"/>
      <w:r>
        <w:rPr>
          <w:rStyle w:val="VerbatimChar"/>
        </w:rPr>
        <w:t>carbody</w:t>
      </w:r>
      <w:proofErr w:type="spellEnd"/>
      <w:r>
        <w:rPr>
          <w:rStyle w:val="VerbatimChar"/>
        </w:rPr>
        <w:t xml:space="preserve">                                        </w:t>
      </w:r>
      <w:r>
        <w:br/>
      </w:r>
      <w:r>
        <w:rPr>
          <w:rStyle w:val="VerbatimChar"/>
        </w:rPr>
        <w:lastRenderedPageBreak/>
        <w:t xml:space="preserve">## </w:t>
      </w:r>
      <w:proofErr w:type="spellStart"/>
      <w:r>
        <w:rPr>
          <w:rStyle w:val="VerbatimChar"/>
        </w:rPr>
        <w:t>drivewheelfwd</w:t>
      </w:r>
      <w:proofErr w:type="spellEnd"/>
      <w:r>
        <w:rPr>
          <w:rStyle w:val="VerbatimChar"/>
        </w:rPr>
        <w:t xml:space="preserve">        -1.9341          0.05464 .</w:t>
      </w:r>
      <w:r>
        <w:br/>
      </w:r>
      <w:r>
        <w:rPr>
          <w:rStyle w:val="VerbatimChar"/>
        </w:rPr>
        <w:t xml:space="preserve">## </w:t>
      </w:r>
      <w:proofErr w:type="spellStart"/>
      <w:r>
        <w:rPr>
          <w:rStyle w:val="VerbatimChar"/>
        </w:rPr>
        <w:t>enginelocationrear</w:t>
      </w:r>
      <w:proofErr w:type="spellEnd"/>
      <w:r>
        <w:rPr>
          <w:rStyle w:val="VerbatimChar"/>
        </w:rPr>
        <w:t xml:space="preserve">   -1.8073          0.07235 .</w:t>
      </w:r>
      <w:r>
        <w:br/>
      </w:r>
      <w:r>
        <w:rPr>
          <w:rStyle w:val="VerbatimChar"/>
        </w:rPr>
        <w:t xml:space="preserve">## </w:t>
      </w:r>
      <w:proofErr w:type="spellStart"/>
      <w:r>
        <w:rPr>
          <w:rStyle w:val="VerbatimChar"/>
        </w:rPr>
        <w:t>carlength</w:t>
      </w:r>
      <w:proofErr w:type="spellEnd"/>
      <w:r>
        <w:rPr>
          <w:rStyle w:val="VerbatimChar"/>
        </w:rPr>
        <w:t xml:space="preserve">             0.8848          0.37743  </w:t>
      </w:r>
      <w:r>
        <w:br/>
      </w:r>
      <w:r>
        <w:rPr>
          <w:rStyle w:val="VerbatimChar"/>
        </w:rPr>
        <w:t xml:space="preserve">## </w:t>
      </w:r>
      <w:proofErr w:type="spellStart"/>
      <w:r>
        <w:rPr>
          <w:rStyle w:val="VerbatimChar"/>
        </w:rPr>
        <w:t>carwidth</w:t>
      </w:r>
      <w:proofErr w:type="spellEnd"/>
      <w:r>
        <w:rPr>
          <w:rStyle w:val="VerbatimChar"/>
        </w:rPr>
        <w:t xml:space="preserve">              0.7564          0.45040  </w:t>
      </w:r>
      <w:r>
        <w:br/>
      </w:r>
      <w:r>
        <w:rPr>
          <w:rStyle w:val="VerbatimChar"/>
        </w:rPr>
        <w:t xml:space="preserve">## </w:t>
      </w:r>
      <w:proofErr w:type="spellStart"/>
      <w:r>
        <w:rPr>
          <w:rStyle w:val="VerbatimChar"/>
        </w:rPr>
        <w:t>boreratio</w:t>
      </w:r>
      <w:proofErr w:type="spellEnd"/>
      <w:r>
        <w:rPr>
          <w:rStyle w:val="VerbatimChar"/>
        </w:rPr>
        <w:t xml:space="preserve">             0.8041          0.42236  </w:t>
      </w:r>
      <w:r>
        <w:br/>
      </w:r>
      <w:r>
        <w:rPr>
          <w:rStyle w:val="VerbatimChar"/>
        </w:rPr>
        <w:t xml:space="preserve">## horsepower           -0.5370          0.59189  </w:t>
      </w:r>
      <w:r>
        <w:br/>
      </w:r>
      <w:r>
        <w:rPr>
          <w:rStyle w:val="VerbatimChar"/>
        </w:rPr>
        <w:t xml:space="preserve">## </w:t>
      </w:r>
      <w:proofErr w:type="spellStart"/>
      <w:r>
        <w:rPr>
          <w:rStyle w:val="VerbatimChar"/>
        </w:rPr>
        <w:t>brandlevel</w:t>
      </w:r>
      <w:proofErr w:type="spellEnd"/>
      <w:r>
        <w:rPr>
          <w:rStyle w:val="VerbatimChar"/>
        </w:rPr>
        <w:t xml:space="preserve">                                     </w:t>
      </w:r>
      <w:r>
        <w:br/>
      </w:r>
      <w:r>
        <w:rPr>
          <w:rStyle w:val="VerbatimChar"/>
        </w:rPr>
        <w:t xml:space="preserve">## Tukey test           -0.6117          0.54070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8981EE5" w14:textId="77777777" w:rsidR="00E12DDE" w:rsidRDefault="00703625">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Jarque</w:t>
      </w:r>
      <w:proofErr w:type="spellEnd"/>
      <w:proofErr w:type="gramEnd"/>
      <w:r>
        <w:rPr>
          <w:rStyle w:val="VerbatimChar"/>
        </w:rPr>
        <w:t xml:space="preserve"> </w:t>
      </w:r>
      <w:proofErr w:type="spellStart"/>
      <w:r>
        <w:rPr>
          <w:rStyle w:val="VerbatimChar"/>
        </w:rPr>
        <w:t>Bera</w:t>
      </w:r>
      <w:proofErr w:type="spell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lm_subset_nounusal$residuals</w:t>
      </w:r>
      <w:proofErr w:type="spellEnd"/>
      <w:r>
        <w:br/>
      </w:r>
      <w:r>
        <w:rPr>
          <w:rStyle w:val="VerbatimChar"/>
        </w:rPr>
        <w:t>## X-squared = 0.32961, df = 2, p-value = 0.8481</w:t>
      </w:r>
    </w:p>
    <w:p w14:paraId="1EE5F2C3" w14:textId="77777777" w:rsidR="00E12DDE" w:rsidRDefault="00703625" w:rsidP="007A5583">
      <w:pPr>
        <w:pStyle w:val="FirstParagraph"/>
        <w:jc w:val="both"/>
      </w:pPr>
      <w:r>
        <w:t>We suspect that higher order terms can be of influence in this regard. RESET test results, however, suggest that there is no need for including higher-order terms.</w:t>
      </w:r>
    </w:p>
    <w:p w14:paraId="769EE5D3" w14:textId="77777777" w:rsidR="00E12DDE" w:rsidRDefault="00703625">
      <w:pPr>
        <w:pStyle w:val="SourceCode"/>
      </w:pPr>
      <w:r>
        <w:rPr>
          <w:rStyle w:val="VerbatimChar"/>
        </w:rPr>
        <w:t xml:space="preserve">## </w:t>
      </w:r>
      <w:r>
        <w:br/>
      </w:r>
      <w:r>
        <w:rPr>
          <w:rStyle w:val="VerbatimChar"/>
        </w:rPr>
        <w:t>#</w:t>
      </w:r>
      <w:proofErr w:type="gramStart"/>
      <w:r>
        <w:rPr>
          <w:rStyle w:val="VerbatimChar"/>
        </w:rPr>
        <w:t>#  RESET</w:t>
      </w:r>
      <w:proofErr w:type="gram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lm_subset</w:t>
      </w:r>
      <w:proofErr w:type="spellEnd"/>
      <w:r>
        <w:br/>
      </w:r>
      <w:r>
        <w:rPr>
          <w:rStyle w:val="VerbatimChar"/>
        </w:rPr>
        <w:t>## RESET = 0.28276, df1 = 8, df2 = 182, p-value = 0.971</w:t>
      </w:r>
    </w:p>
    <w:p w14:paraId="48E3B854" w14:textId="77777777" w:rsidR="00E12DDE" w:rsidRDefault="00703625">
      <w:pPr>
        <w:pStyle w:val="SourceCode"/>
      </w:pPr>
      <w:r>
        <w:rPr>
          <w:rStyle w:val="VerbatimChar"/>
        </w:rPr>
        <w:t xml:space="preserve">## </w:t>
      </w:r>
      <w:r>
        <w:br/>
      </w:r>
      <w:r>
        <w:rPr>
          <w:rStyle w:val="VerbatimChar"/>
        </w:rPr>
        <w:t>#</w:t>
      </w:r>
      <w:proofErr w:type="gramStart"/>
      <w:r>
        <w:rPr>
          <w:rStyle w:val="VerbatimChar"/>
        </w:rPr>
        <w:t>#  RESET</w:t>
      </w:r>
      <w:proofErr w:type="gram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lm_subset</w:t>
      </w:r>
      <w:proofErr w:type="spellEnd"/>
      <w:r>
        <w:br/>
      </w:r>
      <w:r>
        <w:rPr>
          <w:rStyle w:val="VerbatimChar"/>
        </w:rPr>
        <w:t>## RESET = 0.28985, df1 = 8, df2 = 182, p-value = 0.9687</w:t>
      </w:r>
    </w:p>
    <w:p w14:paraId="63233EE9" w14:textId="77777777" w:rsidR="00E12DDE" w:rsidRDefault="00703625" w:rsidP="007A5583">
      <w:pPr>
        <w:pStyle w:val="FirstParagraph"/>
        <w:jc w:val="both"/>
      </w:pPr>
      <w:r>
        <w:t xml:space="preserve">Lastly, we test for heteroskedasticity using Non-constant Variance Score test, Breusch-Pagan test, and </w:t>
      </w:r>
      <w:proofErr w:type="spellStart"/>
      <w:r>
        <w:t>Goldfeld-Quandt</w:t>
      </w:r>
      <w:proofErr w:type="spellEnd"/>
      <w:r>
        <w:t xml:space="preserve"> test. All test results suggest that there is no heteroskedasticity in our model, pointing to the efficiency of this model.</w:t>
      </w:r>
    </w:p>
    <w:p w14:paraId="5A316D06" w14:textId="77777777" w:rsidR="00E12DDE" w:rsidRDefault="00703625">
      <w:pPr>
        <w:pStyle w:val="SourceCode"/>
      </w:pPr>
      <w:r>
        <w:rPr>
          <w:rStyle w:val="VerbatimChar"/>
        </w:rPr>
        <w:t xml:space="preserve">## Non-constant Variance Score Test </w:t>
      </w:r>
      <w:r>
        <w:br/>
      </w:r>
      <w:r>
        <w:rPr>
          <w:rStyle w:val="VerbatimChar"/>
        </w:rPr>
        <w:t xml:space="preserve">## Variance formula: ~ </w:t>
      </w:r>
      <w:proofErr w:type="spellStart"/>
      <w:proofErr w:type="gramStart"/>
      <w:r>
        <w:rPr>
          <w:rStyle w:val="VerbatimChar"/>
        </w:rPr>
        <w:t>fitted.values</w:t>
      </w:r>
      <w:proofErr w:type="spellEnd"/>
      <w:proofErr w:type="gramEnd"/>
      <w:r>
        <w:rPr>
          <w:rStyle w:val="VerbatimChar"/>
        </w:rPr>
        <w:t xml:space="preserve"> </w:t>
      </w:r>
      <w:r>
        <w:br/>
      </w:r>
      <w:r>
        <w:rPr>
          <w:rStyle w:val="VerbatimChar"/>
        </w:rPr>
        <w:t xml:space="preserve">## </w:t>
      </w:r>
      <w:proofErr w:type="spellStart"/>
      <w:r>
        <w:rPr>
          <w:rStyle w:val="VerbatimChar"/>
        </w:rPr>
        <w:t>Chisquare</w:t>
      </w:r>
      <w:proofErr w:type="spellEnd"/>
      <w:r>
        <w:rPr>
          <w:rStyle w:val="VerbatimChar"/>
        </w:rPr>
        <w:t xml:space="preserve"> = 0.110135, Df = 1, p = 0.73999</w:t>
      </w:r>
    </w:p>
    <w:p w14:paraId="35306D1A" w14:textId="77777777" w:rsidR="00E12DDE" w:rsidRDefault="00703625">
      <w:pPr>
        <w:pStyle w:val="SourceCode"/>
      </w:pPr>
      <w:r>
        <w:rPr>
          <w:rStyle w:val="VerbatimChar"/>
        </w:rPr>
        <w:t xml:space="preserve">## </w:t>
      </w:r>
      <w:r>
        <w:br/>
      </w:r>
      <w:r>
        <w:rPr>
          <w:rStyle w:val="VerbatimChar"/>
        </w:rPr>
        <w:t>#</w:t>
      </w:r>
      <w:proofErr w:type="gramStart"/>
      <w:r>
        <w:rPr>
          <w:rStyle w:val="VerbatimChar"/>
        </w:rPr>
        <w:t>#  studentized</w:t>
      </w:r>
      <w:proofErr w:type="gramEnd"/>
      <w:r>
        <w:rPr>
          <w:rStyle w:val="VerbatimChar"/>
        </w:rPr>
        <w:t xml:space="preserve"> Breusch-Pagan test</w:t>
      </w:r>
      <w:r>
        <w:br/>
      </w:r>
      <w:r>
        <w:rPr>
          <w:rStyle w:val="VerbatimChar"/>
        </w:rPr>
        <w:t xml:space="preserve">## </w:t>
      </w:r>
      <w:r>
        <w:br/>
      </w:r>
      <w:r>
        <w:rPr>
          <w:rStyle w:val="VerbatimChar"/>
        </w:rPr>
        <w:t xml:space="preserve">## data:  </w:t>
      </w:r>
      <w:proofErr w:type="spellStart"/>
      <w:r>
        <w:rPr>
          <w:rStyle w:val="VerbatimChar"/>
        </w:rPr>
        <w:t>lm_subset_nounusal</w:t>
      </w:r>
      <w:proofErr w:type="spellEnd"/>
      <w:r>
        <w:br/>
      </w:r>
      <w:r>
        <w:rPr>
          <w:rStyle w:val="VerbatimChar"/>
        </w:rPr>
        <w:t>## BP = 18.171, df = 14, p-value = 0.1991</w:t>
      </w:r>
    </w:p>
    <w:p w14:paraId="1DD643D5" w14:textId="77777777" w:rsidR="00E12DDE" w:rsidRDefault="00703625">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Goldfeld</w:t>
      </w:r>
      <w:proofErr w:type="gramEnd"/>
      <w:r>
        <w:rPr>
          <w:rStyle w:val="VerbatimChar"/>
        </w:rPr>
        <w:t>-Quandt</w:t>
      </w:r>
      <w:proofErr w:type="spell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lm_subset_nounusal</w:t>
      </w:r>
      <w:proofErr w:type="spellEnd"/>
      <w:r>
        <w:br/>
      </w:r>
      <w:r>
        <w:rPr>
          <w:rStyle w:val="VerbatimChar"/>
        </w:rPr>
        <w:lastRenderedPageBreak/>
        <w:t>## GQ = 0.82942, df1 = 85, df2 = 84, p-value = 0.8043</w:t>
      </w:r>
      <w:r>
        <w:br/>
      </w:r>
      <w:r>
        <w:rPr>
          <w:rStyle w:val="VerbatimChar"/>
        </w:rPr>
        <w:t>## alternative hypothesis: variance increases from segment 1 to 2</w:t>
      </w:r>
    </w:p>
    <w:p w14:paraId="3FF4FD7F" w14:textId="407B6B8F" w:rsidR="00E12DDE" w:rsidRDefault="00703625" w:rsidP="007A5583">
      <w:pPr>
        <w:pStyle w:val="FirstParagraph"/>
        <w:jc w:val="both"/>
      </w:pPr>
      <w:r>
        <w:t>Usually,</w:t>
      </w:r>
      <w:r w:rsidR="00CD3B90">
        <w:t xml:space="preserve"> </w:t>
      </w:r>
      <w:r>
        <w:t>we can test the robustness of coefficients by bootstrapping the model. Bootstrap requires doing a resampling of our original dataset with replacement, and estimating the regression model for repetitive times, so that we obtain a measure of the sampling distribution for our parameter estimates.</w:t>
      </w:r>
    </w:p>
    <w:p w14:paraId="34ADD70A" w14:textId="77777777" w:rsidR="00E12DDE" w:rsidRDefault="00703625">
      <w:pPr>
        <w:pStyle w:val="SourceCode"/>
      </w:pPr>
      <w:r>
        <w:rPr>
          <w:rStyle w:val="VerbatimChar"/>
        </w:rPr>
        <w:t xml:space="preserve">## </w:t>
      </w:r>
      <w:r>
        <w:br/>
      </w:r>
      <w:r>
        <w:rPr>
          <w:rStyle w:val="VerbatimChar"/>
        </w:rPr>
        <w:t xml:space="preserve">## Number of bootstrap replications R = 951 </w:t>
      </w:r>
      <w:r>
        <w:br/>
      </w:r>
      <w:r>
        <w:rPr>
          <w:rStyle w:val="VerbatimChar"/>
        </w:rPr>
        <w:t xml:space="preserve">##                          original    </w:t>
      </w:r>
      <w:proofErr w:type="spellStart"/>
      <w:r>
        <w:rPr>
          <w:rStyle w:val="VerbatimChar"/>
        </w:rPr>
        <w:t>bootBias</w:t>
      </w:r>
      <w:proofErr w:type="spellEnd"/>
      <w:r>
        <w:rPr>
          <w:rStyle w:val="VerbatimChar"/>
        </w:rPr>
        <w:t xml:space="preserve">    </w:t>
      </w:r>
      <w:proofErr w:type="spellStart"/>
      <w:r>
        <w:rPr>
          <w:rStyle w:val="VerbatimChar"/>
        </w:rPr>
        <w:t>bootSE</w:t>
      </w:r>
      <w:proofErr w:type="spellEnd"/>
      <w:r>
        <w:rPr>
          <w:rStyle w:val="VerbatimChar"/>
        </w:rPr>
        <w:t xml:space="preserve">    </w:t>
      </w:r>
      <w:proofErr w:type="spellStart"/>
      <w:r>
        <w:rPr>
          <w:rStyle w:val="VerbatimChar"/>
        </w:rPr>
        <w:t>bootMed</w:t>
      </w:r>
      <w:proofErr w:type="spellEnd"/>
      <w:r>
        <w:br/>
      </w:r>
      <w:r>
        <w:rPr>
          <w:rStyle w:val="VerbatimChar"/>
        </w:rPr>
        <w:t>## (Intercept)             3.3621425  3.6075e-02 0.5103700  3.3761679</w:t>
      </w:r>
      <w:r>
        <w:br/>
      </w:r>
      <w:r>
        <w:rPr>
          <w:rStyle w:val="VerbatimChar"/>
        </w:rPr>
        <w:t>## symboling1             -0.0745749 -1.7761e-03 0.0245005 -0.0753284</w:t>
      </w:r>
      <w:r>
        <w:br/>
      </w:r>
      <w:r>
        <w:rPr>
          <w:rStyle w:val="VerbatimChar"/>
        </w:rPr>
        <w:t xml:space="preserve">## </w:t>
      </w:r>
      <w:proofErr w:type="spellStart"/>
      <w:r>
        <w:rPr>
          <w:rStyle w:val="VerbatimChar"/>
        </w:rPr>
        <w:t>fueltypegas</w:t>
      </w:r>
      <w:proofErr w:type="spellEnd"/>
      <w:r>
        <w:rPr>
          <w:rStyle w:val="VerbatimChar"/>
        </w:rPr>
        <w:t xml:space="preserve">            -0.1339768 -4.3254e-03 0.0429820 -0.1374854</w:t>
      </w:r>
      <w:r>
        <w:br/>
      </w:r>
      <w:r>
        <w:rPr>
          <w:rStyle w:val="VerbatimChar"/>
        </w:rPr>
        <w:t xml:space="preserve">## </w:t>
      </w:r>
      <w:proofErr w:type="spellStart"/>
      <w:r>
        <w:rPr>
          <w:rStyle w:val="VerbatimChar"/>
        </w:rPr>
        <w:t>carbodyhardtop</w:t>
      </w:r>
      <w:proofErr w:type="spellEnd"/>
      <w:r>
        <w:rPr>
          <w:rStyle w:val="VerbatimChar"/>
        </w:rPr>
        <w:t xml:space="preserve">         -0.2826829 -1.2077e-02 0.0969706 -0.2928791</w:t>
      </w:r>
      <w:r>
        <w:br/>
      </w:r>
      <w:r>
        <w:rPr>
          <w:rStyle w:val="VerbatimChar"/>
        </w:rPr>
        <w:t xml:space="preserve">## </w:t>
      </w:r>
      <w:proofErr w:type="spellStart"/>
      <w:r>
        <w:rPr>
          <w:rStyle w:val="VerbatimChar"/>
        </w:rPr>
        <w:t>carbodyhatchback</w:t>
      </w:r>
      <w:proofErr w:type="spellEnd"/>
      <w:r>
        <w:rPr>
          <w:rStyle w:val="VerbatimChar"/>
        </w:rPr>
        <w:t xml:space="preserve">       -0.2649705 -5.4867e-03 0.0563157 -0.2735374</w:t>
      </w:r>
      <w:r>
        <w:br/>
      </w:r>
      <w:r>
        <w:rPr>
          <w:rStyle w:val="VerbatimChar"/>
        </w:rPr>
        <w:t xml:space="preserve">## </w:t>
      </w:r>
      <w:proofErr w:type="spellStart"/>
      <w:r>
        <w:rPr>
          <w:rStyle w:val="VerbatimChar"/>
        </w:rPr>
        <w:t>carbodysedan</w:t>
      </w:r>
      <w:proofErr w:type="spellEnd"/>
      <w:r>
        <w:rPr>
          <w:rStyle w:val="VerbatimChar"/>
        </w:rPr>
        <w:t xml:space="preserve">           -0.2370114 -5.0306e-03 0.0596630 -0.2459307</w:t>
      </w:r>
      <w:r>
        <w:br/>
      </w:r>
      <w:r>
        <w:rPr>
          <w:rStyle w:val="VerbatimChar"/>
        </w:rPr>
        <w:t xml:space="preserve">## </w:t>
      </w:r>
      <w:proofErr w:type="spellStart"/>
      <w:r>
        <w:rPr>
          <w:rStyle w:val="VerbatimChar"/>
        </w:rPr>
        <w:t>carbodywagon</w:t>
      </w:r>
      <w:proofErr w:type="spellEnd"/>
      <w:r>
        <w:rPr>
          <w:rStyle w:val="VerbatimChar"/>
        </w:rPr>
        <w:t xml:space="preserve">           -0.2668488 -5.2888e-03 0.0617745 -0.2751379</w:t>
      </w:r>
      <w:r>
        <w:br/>
      </w:r>
      <w:r>
        <w:rPr>
          <w:rStyle w:val="VerbatimChar"/>
        </w:rPr>
        <w:t xml:space="preserve">## </w:t>
      </w:r>
      <w:proofErr w:type="spellStart"/>
      <w:r>
        <w:rPr>
          <w:rStyle w:val="VerbatimChar"/>
        </w:rPr>
        <w:t>drivewheelfwd</w:t>
      </w:r>
      <w:proofErr w:type="spellEnd"/>
      <w:r>
        <w:rPr>
          <w:rStyle w:val="VerbatimChar"/>
        </w:rPr>
        <w:t xml:space="preserve">          -0.1125383 -1.1534e-03 0.0266496 -0.1146732</w:t>
      </w:r>
      <w:r>
        <w:br/>
      </w:r>
      <w:r>
        <w:rPr>
          <w:rStyle w:val="VerbatimChar"/>
        </w:rPr>
        <w:t xml:space="preserve">## </w:t>
      </w:r>
      <w:proofErr w:type="spellStart"/>
      <w:r>
        <w:rPr>
          <w:rStyle w:val="VerbatimChar"/>
        </w:rPr>
        <w:t>enginelocationrear</w:t>
      </w:r>
      <w:proofErr w:type="spellEnd"/>
      <w:r>
        <w:rPr>
          <w:rStyle w:val="VerbatimChar"/>
        </w:rPr>
        <w:t xml:space="preserve">      0.2930621  6.0151e-03 0.1061649  0.2934894</w:t>
      </w:r>
      <w:r>
        <w:br/>
      </w:r>
      <w:r>
        <w:rPr>
          <w:rStyle w:val="VerbatimChar"/>
        </w:rPr>
        <w:t xml:space="preserve">## </w:t>
      </w:r>
      <w:proofErr w:type="spellStart"/>
      <w:r>
        <w:rPr>
          <w:rStyle w:val="VerbatimChar"/>
        </w:rPr>
        <w:t>carlength</w:t>
      </w:r>
      <w:proofErr w:type="spellEnd"/>
      <w:r>
        <w:rPr>
          <w:rStyle w:val="VerbatimChar"/>
        </w:rPr>
        <w:t xml:space="preserve">               0.0070669 -9.4409e-05 0.0018772  0.0070182</w:t>
      </w:r>
      <w:r>
        <w:br/>
      </w:r>
      <w:r>
        <w:rPr>
          <w:rStyle w:val="VerbatimChar"/>
        </w:rPr>
        <w:t xml:space="preserve">## </w:t>
      </w:r>
      <w:proofErr w:type="spellStart"/>
      <w:r>
        <w:rPr>
          <w:rStyle w:val="VerbatimChar"/>
        </w:rPr>
        <w:t>carwidth</w:t>
      </w:r>
      <w:proofErr w:type="spellEnd"/>
      <w:r>
        <w:rPr>
          <w:rStyle w:val="VerbatimChar"/>
        </w:rPr>
        <w:t xml:space="preserve">                0.0433013 -5.0269e-04 0.0108766  0.0430586</w:t>
      </w:r>
      <w:r>
        <w:br/>
      </w:r>
      <w:r>
        <w:rPr>
          <w:rStyle w:val="VerbatimChar"/>
        </w:rPr>
        <w:t xml:space="preserve">## </w:t>
      </w:r>
      <w:proofErr w:type="spellStart"/>
      <w:r>
        <w:rPr>
          <w:rStyle w:val="VerbatimChar"/>
        </w:rPr>
        <w:t>boreratio</w:t>
      </w:r>
      <w:proofErr w:type="spellEnd"/>
      <w:r>
        <w:rPr>
          <w:rStyle w:val="VerbatimChar"/>
        </w:rPr>
        <w:t xml:space="preserve">              -0.1694659  3.6649e-04 0.0476647 -0.1700832</w:t>
      </w:r>
      <w:r>
        <w:br/>
      </w:r>
      <w:r>
        <w:rPr>
          <w:rStyle w:val="VerbatimChar"/>
        </w:rPr>
        <w:t>## horsepower              0.6171413  5.0876e-03 0.0516117  0.6207233</w:t>
      </w:r>
      <w:r>
        <w:br/>
      </w:r>
      <w:r>
        <w:rPr>
          <w:rStyle w:val="VerbatimChar"/>
        </w:rPr>
        <w:t xml:space="preserve">## </w:t>
      </w:r>
      <w:proofErr w:type="spellStart"/>
      <w:r>
        <w:rPr>
          <w:rStyle w:val="VerbatimChar"/>
        </w:rPr>
        <w:t>brandlevelmedium</w:t>
      </w:r>
      <w:proofErr w:type="spellEnd"/>
      <w:r>
        <w:rPr>
          <w:rStyle w:val="VerbatimChar"/>
        </w:rPr>
        <w:t>-grade  0.0845242 -2.1891e-03 0.0230229  0.0821322</w:t>
      </w:r>
      <w:r>
        <w:br/>
      </w:r>
      <w:r>
        <w:rPr>
          <w:rStyle w:val="VerbatimChar"/>
        </w:rPr>
        <w:t xml:space="preserve">## </w:t>
      </w:r>
      <w:proofErr w:type="spellStart"/>
      <w:r>
        <w:rPr>
          <w:rStyle w:val="VerbatimChar"/>
        </w:rPr>
        <w:t>brandleveltop</w:t>
      </w:r>
      <w:proofErr w:type="spellEnd"/>
      <w:r>
        <w:rPr>
          <w:rStyle w:val="VerbatimChar"/>
        </w:rPr>
        <w:t>-grade     0.4498724 -6.5095e-04 0.0414428  0.4509183</w:t>
      </w:r>
    </w:p>
    <w:p w14:paraId="0C1F75AD" w14:textId="77777777" w:rsidR="00E12DDE" w:rsidRDefault="00703625">
      <w:pPr>
        <w:pStyle w:val="FirstParagraph"/>
      </w:pPr>
      <w:r>
        <w:rPr>
          <w:noProof/>
        </w:rPr>
        <w:lastRenderedPageBreak/>
        <w:drawing>
          <wp:inline distT="0" distB="0" distL="0" distR="0" wp14:anchorId="04EB06E0" wp14:editId="477381E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26-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4BACE0" wp14:editId="3333D01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26-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2DF21590" w14:textId="77777777" w:rsidR="00E12DDE" w:rsidRDefault="00703625">
      <w:pPr>
        <w:pStyle w:val="SourceCode"/>
      </w:pPr>
      <w:r>
        <w:rPr>
          <w:rStyle w:val="VerbatimChar"/>
        </w:rPr>
        <w:t xml:space="preserve">##            (Intercept)             symboling1            </w:t>
      </w:r>
      <w:proofErr w:type="spellStart"/>
      <w:r>
        <w:rPr>
          <w:rStyle w:val="VerbatimChar"/>
        </w:rPr>
        <w:t>fueltypegas</w:t>
      </w:r>
      <w:proofErr w:type="spellEnd"/>
      <w:r>
        <w:rPr>
          <w:rStyle w:val="VerbatimChar"/>
        </w:rPr>
        <w:t xml:space="preserve"> </w:t>
      </w:r>
      <w:r>
        <w:br/>
      </w:r>
      <w:r>
        <w:rPr>
          <w:rStyle w:val="VerbatimChar"/>
        </w:rPr>
        <w:t xml:space="preserve">##            3.267480688           -0.090554352           -0.109447026 </w:t>
      </w:r>
      <w:r>
        <w:br/>
      </w:r>
      <w:r>
        <w:rPr>
          <w:rStyle w:val="VerbatimChar"/>
        </w:rPr>
        <w:lastRenderedPageBreak/>
        <w:t xml:space="preserve">##         </w:t>
      </w:r>
      <w:proofErr w:type="spellStart"/>
      <w:r>
        <w:rPr>
          <w:rStyle w:val="VerbatimChar"/>
        </w:rPr>
        <w:t>carbodyhardtop</w:t>
      </w:r>
      <w:proofErr w:type="spellEnd"/>
      <w:r>
        <w:rPr>
          <w:rStyle w:val="VerbatimChar"/>
        </w:rPr>
        <w:t xml:space="preserve">       </w:t>
      </w:r>
      <w:proofErr w:type="spellStart"/>
      <w:r>
        <w:rPr>
          <w:rStyle w:val="VerbatimChar"/>
        </w:rPr>
        <w:t>carbodyhatchback</w:t>
      </w:r>
      <w:proofErr w:type="spellEnd"/>
      <w:r>
        <w:rPr>
          <w:rStyle w:val="VerbatimChar"/>
        </w:rPr>
        <w:t xml:space="preserve">           </w:t>
      </w:r>
      <w:proofErr w:type="spellStart"/>
      <w:r>
        <w:rPr>
          <w:rStyle w:val="VerbatimChar"/>
        </w:rPr>
        <w:t>carbodysedan</w:t>
      </w:r>
      <w:proofErr w:type="spellEnd"/>
      <w:r>
        <w:rPr>
          <w:rStyle w:val="VerbatimChar"/>
        </w:rPr>
        <w:t xml:space="preserve"> </w:t>
      </w:r>
      <w:r>
        <w:br/>
      </w:r>
      <w:r>
        <w:rPr>
          <w:rStyle w:val="VerbatimChar"/>
        </w:rPr>
        <w:t xml:space="preserve">##           -0.330329460           -0.283844418           -0.259158755 </w:t>
      </w:r>
      <w:r>
        <w:br/>
      </w:r>
      <w:r>
        <w:rPr>
          <w:rStyle w:val="VerbatimChar"/>
        </w:rPr>
        <w:t xml:space="preserve">##           </w:t>
      </w:r>
      <w:proofErr w:type="spellStart"/>
      <w:r>
        <w:rPr>
          <w:rStyle w:val="VerbatimChar"/>
        </w:rPr>
        <w:t>carbodywagon</w:t>
      </w:r>
      <w:proofErr w:type="spellEnd"/>
      <w:r>
        <w:rPr>
          <w:rStyle w:val="VerbatimChar"/>
        </w:rPr>
        <w:t xml:space="preserve">          </w:t>
      </w:r>
      <w:proofErr w:type="spellStart"/>
      <w:r>
        <w:rPr>
          <w:rStyle w:val="VerbatimChar"/>
        </w:rPr>
        <w:t>drivewheelfwd</w:t>
      </w:r>
      <w:proofErr w:type="spellEnd"/>
      <w:r>
        <w:rPr>
          <w:rStyle w:val="VerbatimChar"/>
        </w:rPr>
        <w:t xml:space="preserve">     </w:t>
      </w:r>
      <w:proofErr w:type="spellStart"/>
      <w:r>
        <w:rPr>
          <w:rStyle w:val="VerbatimChar"/>
        </w:rPr>
        <w:t>enginelocationrear</w:t>
      </w:r>
      <w:proofErr w:type="spellEnd"/>
      <w:r>
        <w:rPr>
          <w:rStyle w:val="VerbatimChar"/>
        </w:rPr>
        <w:t xml:space="preserve"> </w:t>
      </w:r>
      <w:r>
        <w:br/>
      </w:r>
      <w:r>
        <w:rPr>
          <w:rStyle w:val="VerbatimChar"/>
        </w:rPr>
        <w:t xml:space="preserve">##           -0.295115831           -0.119192319            0.426192686 </w:t>
      </w:r>
      <w:r>
        <w:br/>
      </w:r>
      <w:r>
        <w:rPr>
          <w:rStyle w:val="VerbatimChar"/>
        </w:rPr>
        <w:t xml:space="preserve">##              </w:t>
      </w:r>
      <w:proofErr w:type="spellStart"/>
      <w:r>
        <w:rPr>
          <w:rStyle w:val="VerbatimChar"/>
        </w:rPr>
        <w:t>carlength</w:t>
      </w:r>
      <w:proofErr w:type="spellEnd"/>
      <w:r>
        <w:rPr>
          <w:rStyle w:val="VerbatimChar"/>
        </w:rPr>
        <w:t xml:space="preserve">               </w:t>
      </w:r>
      <w:proofErr w:type="spellStart"/>
      <w:r>
        <w:rPr>
          <w:rStyle w:val="VerbatimChar"/>
        </w:rPr>
        <w:t>carwidth</w:t>
      </w:r>
      <w:proofErr w:type="spellEnd"/>
      <w:r>
        <w:rPr>
          <w:rStyle w:val="VerbatimChar"/>
        </w:rPr>
        <w:t xml:space="preserve">              </w:t>
      </w:r>
      <w:proofErr w:type="spellStart"/>
      <w:r>
        <w:rPr>
          <w:rStyle w:val="VerbatimChar"/>
        </w:rPr>
        <w:t>boreratio</w:t>
      </w:r>
      <w:proofErr w:type="spellEnd"/>
      <w:r>
        <w:rPr>
          <w:rStyle w:val="VerbatimChar"/>
        </w:rPr>
        <w:t xml:space="preserve"> </w:t>
      </w:r>
      <w:r>
        <w:br/>
      </w:r>
      <w:r>
        <w:rPr>
          <w:rStyle w:val="VerbatimChar"/>
        </w:rPr>
        <w:t xml:space="preserve">##            0.007619823            0.044254315           -0.174737087 </w:t>
      </w:r>
      <w:r>
        <w:br/>
      </w:r>
      <w:r>
        <w:rPr>
          <w:rStyle w:val="VerbatimChar"/>
        </w:rPr>
        <w:t xml:space="preserve">##             horsepower </w:t>
      </w:r>
      <w:proofErr w:type="spellStart"/>
      <w:r>
        <w:rPr>
          <w:rStyle w:val="VerbatimChar"/>
        </w:rPr>
        <w:t>brandlevelmedium</w:t>
      </w:r>
      <w:proofErr w:type="spellEnd"/>
      <w:r>
        <w:rPr>
          <w:rStyle w:val="VerbatimChar"/>
        </w:rPr>
        <w:t xml:space="preserve">-grade    </w:t>
      </w:r>
      <w:proofErr w:type="spellStart"/>
      <w:r>
        <w:rPr>
          <w:rStyle w:val="VerbatimChar"/>
        </w:rPr>
        <w:t>brandleveltop</w:t>
      </w:r>
      <w:proofErr w:type="spellEnd"/>
      <w:r>
        <w:rPr>
          <w:rStyle w:val="VerbatimChar"/>
        </w:rPr>
        <w:t xml:space="preserve">-grade </w:t>
      </w:r>
      <w:r>
        <w:br/>
      </w:r>
      <w:r>
        <w:rPr>
          <w:rStyle w:val="VerbatimChar"/>
        </w:rPr>
        <w:t>##            0.609314561            0.082522266            0.421736970</w:t>
      </w:r>
    </w:p>
    <w:p w14:paraId="3B31F321" w14:textId="77777777" w:rsidR="00E12DDE" w:rsidRDefault="00703625" w:rsidP="007A5583">
      <w:pPr>
        <w:pStyle w:val="FirstParagraph"/>
        <w:jc w:val="both"/>
      </w:pPr>
      <w:r>
        <w:t>We can see by comparison that virtually all estimates fall within the 95% confidence interval of bootstrap distributions, indicating the robustness of our model.</w:t>
      </w:r>
    </w:p>
    <w:p w14:paraId="06490D36" w14:textId="5EE04D7E" w:rsidR="00E12DDE" w:rsidRDefault="00703625" w:rsidP="007A5583">
      <w:pPr>
        <w:pStyle w:val="a0"/>
        <w:jc w:val="both"/>
      </w:pPr>
      <w:r>
        <w:t xml:space="preserve">From the histogram of the boot estimates, we can see that all estimates have a good normal distribution. This result resonates with </w:t>
      </w:r>
      <w:proofErr w:type="spellStart"/>
      <w:r>
        <w:t>Jarque-Bera</w:t>
      </w:r>
      <w:proofErr w:type="spellEnd"/>
      <w:r>
        <w:t xml:space="preserve"> Test results. Since asymptotic normality is satisfied, </w:t>
      </w:r>
      <w:r w:rsidR="005429E5">
        <w:t xml:space="preserve">according to </w:t>
      </w:r>
      <w:r>
        <w:t>the construction of OLS estimation, sampling distribution of estimates should be normal.</w:t>
      </w:r>
    </w:p>
    <w:p w14:paraId="3B8C8A63" w14:textId="00B3E5B8" w:rsidR="00E12DDE" w:rsidRDefault="00703625" w:rsidP="007A5583">
      <w:pPr>
        <w:pStyle w:val="a0"/>
        <w:jc w:val="both"/>
      </w:pPr>
      <w:r>
        <w:t>Lastly, we should evaluate the performance of our model with some criterion like MSE.</w:t>
      </w:r>
      <w:r w:rsidR="005429E5">
        <w:t xml:space="preserve"> </w:t>
      </w:r>
      <w:r>
        <w:t>Since we do not have a test dataset, we can instead use the cross-validation method.</w:t>
      </w:r>
    </w:p>
    <w:p w14:paraId="19A5D388" w14:textId="77777777" w:rsidR="00E12DDE" w:rsidRDefault="00703625">
      <w:pPr>
        <w:pStyle w:val="a0"/>
      </w:pPr>
      <w:r>
        <w:rPr>
          <w:noProof/>
        </w:rPr>
        <w:drawing>
          <wp:inline distT="0" distB="0" distL="0" distR="0" wp14:anchorId="65C1C29D" wp14:editId="5553E1D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1_Report_Zhou,Cheng,Zhu_files/figure-docx/unnamed-chunk-27-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09B0BA89" w14:textId="77777777" w:rsidR="00E12DDE" w:rsidRDefault="00703625">
      <w:pPr>
        <w:pStyle w:val="SourceCode"/>
      </w:pPr>
      <w:r>
        <w:rPr>
          <w:rStyle w:val="VerbatimChar"/>
        </w:rPr>
        <w:lastRenderedPageBreak/>
        <w:t>## Cross Validation MSE is: 0.02003463</w:t>
      </w:r>
    </w:p>
    <w:p w14:paraId="5BF0E11A" w14:textId="2CE5679B" w:rsidR="00E12DDE" w:rsidRDefault="00703625" w:rsidP="007A5583">
      <w:pPr>
        <w:pStyle w:val="FirstParagraph"/>
        <w:jc w:val="both"/>
      </w:pPr>
      <w:r>
        <w:t xml:space="preserve">From the results above, we can see that our model has a 0.02 MSE, which is quite good and all folds have similar MSE around this number. What’s more, the 5 fitted lines stay close to each other graphically, which also </w:t>
      </w:r>
      <w:r w:rsidR="005429E5">
        <w:t>validate</w:t>
      </w:r>
      <w:r>
        <w:t xml:space="preserve"> </w:t>
      </w:r>
      <w:r w:rsidR="005429E5" w:rsidRPr="005429E5">
        <w:t>good stability and strong robustness</w:t>
      </w:r>
      <w:r w:rsidR="005429E5">
        <w:t>.</w:t>
      </w:r>
    </w:p>
    <w:p w14:paraId="4B5FC175" w14:textId="338D8C28" w:rsidR="00177902" w:rsidRPr="00177902" w:rsidRDefault="00703625" w:rsidP="00177902">
      <w:pPr>
        <w:pStyle w:val="2"/>
      </w:pPr>
      <w:bookmarkStart w:id="18" w:name="the-conclusion"/>
      <w:r>
        <w:t>4. The Conclusion</w:t>
      </w:r>
      <w:bookmarkEnd w:id="18"/>
    </w:p>
    <w:p w14:paraId="5151D35D" w14:textId="1A3DBD5A" w:rsidR="00E12DDE" w:rsidDel="00B03EC2" w:rsidRDefault="00E12DDE">
      <w:pPr>
        <w:pStyle w:val="SourceCode"/>
        <w:rPr>
          <w:del w:id="19" w:author="ZHU YITE" w:date="2019-11-12T16:30:00Z"/>
        </w:rPr>
      </w:pPr>
    </w:p>
    <w:p w14:paraId="0F0E261C" w14:textId="77777777" w:rsidR="000A2D0A" w:rsidRDefault="000A2D0A" w:rsidP="000A2D0A">
      <w:pPr>
        <w:pStyle w:val="a0"/>
      </w:pPr>
      <w:r>
        <w:t xml:space="preserve">The following variables </w:t>
      </w:r>
      <w:r>
        <w:rPr>
          <w:rFonts w:hint="eastAsia"/>
          <w:lang w:eastAsia="zh-CN"/>
        </w:rPr>
        <w:t>will</w:t>
      </w:r>
      <w:r>
        <w:t xml:space="preserve"> affect the price in the following manners:</w:t>
      </w:r>
    </w:p>
    <w:p w14:paraId="51360577" w14:textId="300F012F" w:rsidR="00DA1B62" w:rsidRDefault="00DA1B62">
      <w:pPr>
        <w:pStyle w:val="a0"/>
        <w:rPr>
          <w:noProof/>
          <w:lang w:eastAsia="zh-CN"/>
        </w:rPr>
      </w:pPr>
      <w:r>
        <w:rPr>
          <w:noProof/>
          <w:lang w:eastAsia="zh-CN"/>
        </w:rPr>
        <w:t xml:space="preserve">First, there is significant difference between the symboling1 and other levels with respect to the correlation with price. The symboling1 is associated with an estimation of 9.06% </w:t>
      </w:r>
      <w:r>
        <w:rPr>
          <w:rFonts w:hint="eastAsia"/>
          <w:noProof/>
          <w:lang w:eastAsia="zh-CN"/>
        </w:rPr>
        <w:t>less</w:t>
      </w:r>
      <w:r>
        <w:rPr>
          <w:noProof/>
          <w:lang w:eastAsia="zh-CN"/>
        </w:rPr>
        <w:t xml:space="preserve"> in car price compared with others.</w:t>
      </w:r>
    </w:p>
    <w:p w14:paraId="46ACDC8F" w14:textId="5526EBEF" w:rsidR="004A2874" w:rsidRDefault="000A2D0A">
      <w:pPr>
        <w:pStyle w:val="a0"/>
        <w:rPr>
          <w:noProof/>
          <w:lang w:eastAsia="zh-CN"/>
        </w:rPr>
      </w:pPr>
      <w:r>
        <w:rPr>
          <w:noProof/>
          <w:lang w:eastAsia="zh-CN"/>
        </w:rPr>
        <w:t xml:space="preserve">The car using gas as fuel is associated with about 10.94% less in price than the car using </w:t>
      </w:r>
      <w:r w:rsidRPr="000A2D0A">
        <w:rPr>
          <w:noProof/>
          <w:lang w:eastAsia="zh-CN"/>
        </w:rPr>
        <w:t>diesel</w:t>
      </w:r>
      <w:r>
        <w:rPr>
          <w:noProof/>
          <w:lang w:eastAsia="zh-CN"/>
        </w:rPr>
        <w:t xml:space="preserve">. </w:t>
      </w:r>
    </w:p>
    <w:p w14:paraId="26F282A4" w14:textId="5E7D58FE" w:rsidR="00177902" w:rsidRDefault="000A2D0A">
      <w:pPr>
        <w:pStyle w:val="a0"/>
        <w:rPr>
          <w:noProof/>
          <w:lang w:eastAsia="zh-CN"/>
        </w:rPr>
      </w:pPr>
      <w:r>
        <w:rPr>
          <w:noProof/>
          <w:lang w:eastAsia="zh-CN"/>
        </w:rPr>
        <w:t xml:space="preserve">Compared with the convertible- carbody car, the car with hardtop carbody is estimated to </w:t>
      </w:r>
      <w:r w:rsidR="004A2874">
        <w:rPr>
          <w:noProof/>
          <w:lang w:eastAsia="zh-CN"/>
        </w:rPr>
        <w:t>de</w:t>
      </w:r>
      <w:r>
        <w:rPr>
          <w:noProof/>
          <w:lang w:eastAsia="zh-CN"/>
        </w:rPr>
        <w:t>crease the car price by 33.03%, the car with hatchback carbody is associated with a</w:t>
      </w:r>
      <w:r w:rsidR="004A2874">
        <w:rPr>
          <w:noProof/>
          <w:lang w:eastAsia="zh-CN"/>
        </w:rPr>
        <w:t xml:space="preserve"> de</w:t>
      </w:r>
      <w:r>
        <w:rPr>
          <w:noProof/>
          <w:lang w:eastAsia="zh-CN"/>
        </w:rPr>
        <w:t xml:space="preserve">crease of </w:t>
      </w:r>
      <w:r w:rsidR="004A2874">
        <w:rPr>
          <w:noProof/>
          <w:lang w:eastAsia="zh-CN"/>
        </w:rPr>
        <w:t xml:space="preserve">28.38% in </w:t>
      </w:r>
      <w:r>
        <w:rPr>
          <w:noProof/>
          <w:lang w:eastAsia="zh-CN"/>
        </w:rPr>
        <w:t>car price</w:t>
      </w:r>
      <w:r w:rsidR="004A2874">
        <w:rPr>
          <w:noProof/>
          <w:lang w:eastAsia="zh-CN"/>
        </w:rPr>
        <w:t>,  the sedan-body tends to  lower the car price by 25.92%, and the car with wagon body is 29.51% in price on average.</w:t>
      </w:r>
    </w:p>
    <w:p w14:paraId="3A96D64A" w14:textId="6EB6B84E" w:rsidR="004A2874" w:rsidRDefault="004A2874">
      <w:pPr>
        <w:pStyle w:val="a0"/>
        <w:rPr>
          <w:noProof/>
          <w:lang w:eastAsia="zh-CN"/>
        </w:rPr>
      </w:pPr>
      <w:r>
        <w:rPr>
          <w:rFonts w:hint="eastAsia"/>
          <w:noProof/>
          <w:lang w:eastAsia="zh-CN"/>
        </w:rPr>
        <w:t>F</w:t>
      </w:r>
      <w:r>
        <w:rPr>
          <w:noProof/>
          <w:lang w:eastAsia="zh-CN"/>
        </w:rPr>
        <w:t>or the type of drive wheel, there is significant difference between fwd and others with respect to the correlation with price. The car with fwd wheel is related to a 11.92% decrease in price.</w:t>
      </w:r>
    </w:p>
    <w:p w14:paraId="6FB774CF" w14:textId="392320E6" w:rsidR="004A2874" w:rsidRDefault="004A2874">
      <w:pPr>
        <w:pStyle w:val="a0"/>
        <w:rPr>
          <w:noProof/>
          <w:lang w:eastAsia="zh-CN"/>
        </w:rPr>
      </w:pPr>
      <w:r>
        <w:rPr>
          <w:rFonts w:hint="eastAsia"/>
          <w:noProof/>
          <w:lang w:eastAsia="zh-CN"/>
        </w:rPr>
        <w:t>A</w:t>
      </w:r>
      <w:r>
        <w:rPr>
          <w:noProof/>
          <w:lang w:eastAsia="zh-CN"/>
        </w:rPr>
        <w:t>s for the engine location, the rear location will move up the car price by 42.62%.</w:t>
      </w:r>
    </w:p>
    <w:p w14:paraId="0C056B74" w14:textId="28E8EB02" w:rsidR="004A2874" w:rsidRDefault="004A2874">
      <w:pPr>
        <w:pStyle w:val="a0"/>
        <w:rPr>
          <w:noProof/>
          <w:lang w:eastAsia="zh-CN"/>
        </w:rPr>
      </w:pPr>
      <w:r>
        <w:rPr>
          <w:noProof/>
          <w:lang w:eastAsia="zh-CN"/>
        </w:rPr>
        <w:t>A unit increase in car length is associated with 0.76% increase in car price.</w:t>
      </w:r>
    </w:p>
    <w:p w14:paraId="744DEDCC" w14:textId="4D8B2056" w:rsidR="004A2874" w:rsidRDefault="004A2874">
      <w:pPr>
        <w:pStyle w:val="a0"/>
        <w:rPr>
          <w:noProof/>
          <w:lang w:eastAsia="zh-CN"/>
        </w:rPr>
      </w:pPr>
      <w:r>
        <w:rPr>
          <w:noProof/>
          <w:lang w:eastAsia="zh-CN"/>
        </w:rPr>
        <w:t>A unit increase in car width tends to move up the car price by 4.43%.</w:t>
      </w:r>
    </w:p>
    <w:p w14:paraId="3011ECC7" w14:textId="77777777" w:rsidR="00CB47F6" w:rsidRDefault="00CB47F6">
      <w:pPr>
        <w:pStyle w:val="a0"/>
        <w:rPr>
          <w:noProof/>
          <w:lang w:eastAsia="zh-CN"/>
        </w:rPr>
      </w:pPr>
      <w:r>
        <w:rPr>
          <w:noProof/>
          <w:lang w:eastAsia="zh-CN"/>
        </w:rPr>
        <w:t>If boreration of the car increase 1 unit, the car price tends to decrease by 17.47%..</w:t>
      </w:r>
    </w:p>
    <w:p w14:paraId="6D6473A2" w14:textId="3AB56E0D" w:rsidR="004A2874" w:rsidRDefault="004A2874">
      <w:pPr>
        <w:pStyle w:val="a0"/>
        <w:rPr>
          <w:noProof/>
          <w:lang w:eastAsia="zh-CN"/>
        </w:rPr>
      </w:pPr>
      <w:r>
        <w:rPr>
          <w:noProof/>
          <w:lang w:eastAsia="zh-CN"/>
        </w:rPr>
        <w:t xml:space="preserve">Since we have exerted log-transformation on horsepower, 1% increase in horsepower is </w:t>
      </w:r>
      <w:r w:rsidR="00B06C11">
        <w:rPr>
          <w:noProof/>
          <w:lang w:eastAsia="zh-CN"/>
        </w:rPr>
        <w:t>associated with 0.6</w:t>
      </w:r>
      <w:r w:rsidR="00CB47F6">
        <w:rPr>
          <w:noProof/>
          <w:lang w:eastAsia="zh-CN"/>
        </w:rPr>
        <w:t>1</w:t>
      </w:r>
      <w:r w:rsidR="00B06C11">
        <w:rPr>
          <w:noProof/>
          <w:lang w:eastAsia="zh-CN"/>
        </w:rPr>
        <w:t>%</w:t>
      </w:r>
      <w:r w:rsidR="00CB47F6">
        <w:rPr>
          <w:noProof/>
          <w:lang w:eastAsia="zh-CN"/>
        </w:rPr>
        <w:t xml:space="preserve"> increase in car price.</w:t>
      </w:r>
    </w:p>
    <w:p w14:paraId="3EC99D1D" w14:textId="702FB852" w:rsidR="00B03EC2" w:rsidRDefault="00CB47F6">
      <w:pPr>
        <w:pStyle w:val="a0"/>
        <w:rPr>
          <w:noProof/>
          <w:lang w:eastAsia="zh-CN"/>
        </w:rPr>
      </w:pPr>
      <w:r>
        <w:rPr>
          <w:noProof/>
          <w:lang w:eastAsia="zh-CN"/>
        </w:rPr>
        <w:t>Refer to low-level brand as the baseline, the car of medium level brand is 8.25% higher in price and the car of top-level brand is 42.17% higher in price in estimation.</w:t>
      </w:r>
    </w:p>
    <w:p w14:paraId="2AA23C46" w14:textId="513C2740" w:rsidR="00177902" w:rsidRDefault="00177902" w:rsidP="00177902">
      <w:pPr>
        <w:pStyle w:val="a0"/>
        <w:jc w:val="center"/>
      </w:pPr>
      <w:r w:rsidRPr="00177902">
        <w:rPr>
          <w:noProof/>
        </w:rPr>
        <w:lastRenderedPageBreak/>
        <w:drawing>
          <wp:inline distT="0" distB="0" distL="0" distR="0" wp14:anchorId="2BB05241" wp14:editId="54796C4A">
            <wp:extent cx="5321300" cy="6451600"/>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2">
                      <a:extLst>
                        <a:ext uri="{28A0092B-C50C-407E-A947-70E740481C1C}">
                          <a14:useLocalDpi xmlns:a14="http://schemas.microsoft.com/office/drawing/2010/main" val="0"/>
                        </a:ext>
                      </a:extLst>
                    </a:blip>
                    <a:srcRect l="1622" r="1389" b="762"/>
                    <a:stretch/>
                  </pic:blipFill>
                  <pic:spPr bwMode="auto">
                    <a:xfrm>
                      <a:off x="0" y="0"/>
                      <a:ext cx="5321300" cy="6451600"/>
                    </a:xfrm>
                    <a:prstGeom prst="rect">
                      <a:avLst/>
                    </a:prstGeom>
                    <a:noFill/>
                    <a:ln>
                      <a:noFill/>
                    </a:ln>
                    <a:extLst>
                      <a:ext uri="{53640926-AAD7-44D8-BBD7-CCE9431645EC}">
                        <a14:shadowObscured xmlns:a14="http://schemas.microsoft.com/office/drawing/2010/main"/>
                      </a:ext>
                    </a:extLst>
                  </pic:spPr>
                </pic:pic>
              </a:graphicData>
            </a:graphic>
          </wp:inline>
        </w:drawing>
      </w:r>
    </w:p>
    <w:p w14:paraId="4599E5A5" w14:textId="77777777" w:rsidR="005429E5" w:rsidRDefault="005429E5">
      <w:pPr>
        <w:pStyle w:val="a0"/>
      </w:pPr>
    </w:p>
    <w:p w14:paraId="43B17E89" w14:textId="25587A2F" w:rsidR="00E12DDE" w:rsidRDefault="00703625">
      <w:pPr>
        <w:pStyle w:val="a0"/>
        <w:rPr>
          <w:ins w:id="20" w:author="ZHU YITE" w:date="2019-11-12T16:31:00Z"/>
        </w:rPr>
      </w:pPr>
      <w:r>
        <w:t xml:space="preserve">Overall our model is good at prediction, have extremely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satisfies assumptions including linearity, non-multicollinearity, strict exogeneity, spherical error, and achieved normal error using a large</w:t>
      </w:r>
      <w:r w:rsidR="00CD3B90">
        <w:t xml:space="preserve"> v</w:t>
      </w:r>
      <w:r>
        <w:t xml:space="preserve"> enough sample. The transformation is crucial in helping the model rule out heteroskedasticity and non-normal residuals, and </w:t>
      </w:r>
      <w:r w:rsidR="00BC0AB3">
        <w:t>VIF</w:t>
      </w:r>
      <w:r>
        <w:t xml:space="preserve"> is the way to go when it comes to multicollinearity. Transformation also assists in maintaining a linear form of the formula.</w:t>
      </w:r>
    </w:p>
    <w:p w14:paraId="0BEBCD4D" w14:textId="77777777" w:rsidR="005F7AC7" w:rsidRDefault="005F7AC7" w:rsidP="005F7AC7">
      <w:pPr>
        <w:pStyle w:val="2"/>
        <w:rPr>
          <w:ins w:id="21" w:author="ZHU YITE" w:date="2019-11-12T16:31:00Z"/>
        </w:rPr>
      </w:pPr>
      <w:ins w:id="22" w:author="ZHU YITE" w:date="2019-11-12T16:31:00Z">
        <w:r>
          <w:rPr>
            <w:rFonts w:hint="eastAsia"/>
            <w:lang w:eastAsia="zh-CN"/>
          </w:rPr>
          <w:lastRenderedPageBreak/>
          <w:t>Appendix</w:t>
        </w:r>
      </w:ins>
    </w:p>
    <w:p w14:paraId="4E541D10" w14:textId="40337611" w:rsidR="005F7AC7" w:rsidRDefault="00FB6E55">
      <w:pPr>
        <w:pStyle w:val="3"/>
        <w:rPr>
          <w:ins w:id="23" w:author="ZHU YITE" w:date="2019-11-12T16:46:00Z"/>
          <w:lang w:eastAsia="zh-CN"/>
        </w:rPr>
        <w:pPrChange w:id="24" w:author="ZHU YITE" w:date="2019-11-12T16:47:00Z">
          <w:pPr>
            <w:pStyle w:val="a0"/>
          </w:pPr>
        </w:pPrChange>
      </w:pPr>
      <w:ins w:id="25" w:author="ZHU YITE" w:date="2019-11-12T16:46:00Z">
        <w:r>
          <w:rPr>
            <w:rFonts w:hint="eastAsia"/>
            <w:lang w:eastAsia="zh-CN"/>
          </w:rPr>
          <w:t>I</w:t>
        </w:r>
        <w:r>
          <w:rPr>
            <w:lang w:eastAsia="zh-CN"/>
          </w:rPr>
          <w:t>. Code</w:t>
        </w:r>
      </w:ins>
    </w:p>
    <w:p w14:paraId="558BA264" w14:textId="77777777" w:rsidR="00FB6E55" w:rsidRDefault="00FB6E55">
      <w:pPr>
        <w:pStyle w:val="4"/>
        <w:pPrChange w:id="26" w:author="ZHU YITE" w:date="2019-11-12T16:47:00Z">
          <w:pPr>
            <w:pStyle w:val="a5"/>
          </w:pPr>
        </w:pPrChange>
      </w:pPr>
      <w:r>
        <w:rPr>
          <w:lang w:eastAsia="zh-CN"/>
        </w:rPr>
        <w:t>1.</w:t>
      </w:r>
      <w:r>
        <w:t>Descriptive analysis</w:t>
      </w:r>
    </w:p>
    <w:p w14:paraId="68E1A826" w14:textId="77777777" w:rsidR="00FB6E55" w:rsidRDefault="00FB6E55" w:rsidP="00FB6E55">
      <w:pPr>
        <w:pStyle w:val="SourceCode"/>
      </w:pPr>
      <w:proofErr w:type="spellStart"/>
      <w:r>
        <w:rPr>
          <w:rStyle w:val="KeywordTok"/>
        </w:rPr>
        <w:t>set.seed</w:t>
      </w:r>
      <w:proofErr w:type="spellEnd"/>
      <w:r>
        <w:rPr>
          <w:rStyle w:val="NormalTok"/>
        </w:rPr>
        <w:t>(</w:t>
      </w:r>
      <w:r>
        <w:rPr>
          <w:rStyle w:val="DecValTok"/>
        </w:rPr>
        <w:t>100</w:t>
      </w:r>
      <w:r>
        <w:rPr>
          <w:rStyle w:val="NormalTok"/>
        </w:rPr>
        <w:t>)</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ggpubr</w:t>
      </w:r>
      <w:proofErr w:type="spellEnd"/>
      <w:r>
        <w:rPr>
          <w:rStyle w:val="NormalTok"/>
        </w:rPr>
        <w:t>)</w:t>
      </w:r>
      <w:r>
        <w:br/>
      </w:r>
      <w:r>
        <w:rPr>
          <w:rStyle w:val="KeywordTok"/>
        </w:rPr>
        <w:t>library</w:t>
      </w:r>
      <w:r>
        <w:rPr>
          <w:rStyle w:val="NormalTok"/>
        </w:rPr>
        <w:t>(psych)</w:t>
      </w:r>
      <w:r>
        <w:br/>
      </w:r>
      <w:r>
        <w:rPr>
          <w:rStyle w:val="KeywordTok"/>
        </w:rPr>
        <w:t>library</w:t>
      </w:r>
      <w:r>
        <w:rPr>
          <w:rStyle w:val="NormalTok"/>
        </w:rPr>
        <w:t>(</w:t>
      </w:r>
      <w:proofErr w:type="spellStart"/>
      <w:r>
        <w:rPr>
          <w:rStyle w:val="NormalTok"/>
        </w:rPr>
        <w:t>tseries</w:t>
      </w:r>
      <w:proofErr w:type="spellEnd"/>
      <w:r>
        <w:rPr>
          <w:rStyle w:val="NormalTok"/>
        </w:rPr>
        <w:t>)</w:t>
      </w:r>
      <w:r>
        <w:br/>
      </w:r>
      <w:r>
        <w:rPr>
          <w:rStyle w:val="KeywordTok"/>
        </w:rPr>
        <w:t>library</w:t>
      </w:r>
      <w:r>
        <w:rPr>
          <w:rStyle w:val="NormalTok"/>
        </w:rPr>
        <w:t>(</w:t>
      </w:r>
      <w:proofErr w:type="spellStart"/>
      <w:r>
        <w:rPr>
          <w:rStyle w:val="NormalTok"/>
        </w:rPr>
        <w:t>multcomp</w:t>
      </w:r>
      <w:proofErr w:type="spellEnd"/>
      <w:r>
        <w:rPr>
          <w:rStyle w:val="NormalTok"/>
        </w:rPr>
        <w:t>)</w:t>
      </w:r>
      <w:r>
        <w:br/>
      </w:r>
      <w:r>
        <w:rPr>
          <w:rStyle w:val="KeywordTok"/>
        </w:rPr>
        <w:t>library</w:t>
      </w:r>
      <w:r>
        <w:rPr>
          <w:rStyle w:val="NormalTok"/>
        </w:rPr>
        <w:t>(</w:t>
      </w:r>
      <w:proofErr w:type="spellStart"/>
      <w:r>
        <w:rPr>
          <w:rStyle w:val="NormalTok"/>
        </w:rPr>
        <w:t>corrplot</w:t>
      </w:r>
      <w:proofErr w:type="spellEnd"/>
      <w:r>
        <w:rPr>
          <w:rStyle w:val="NormalTok"/>
        </w:rPr>
        <w:t>)</w:t>
      </w:r>
      <w:r>
        <w:br/>
      </w:r>
      <w:r>
        <w:rPr>
          <w:rStyle w:val="KeywordTok"/>
        </w:rPr>
        <w:t>library</w:t>
      </w:r>
      <w:r>
        <w:rPr>
          <w:rStyle w:val="NormalTok"/>
        </w:rPr>
        <w:t>(broom)</w:t>
      </w:r>
      <w:r>
        <w:br/>
      </w:r>
      <w:r>
        <w:rPr>
          <w:rStyle w:val="KeywordTok"/>
        </w:rPr>
        <w:t>library</w:t>
      </w:r>
      <w:r>
        <w:rPr>
          <w:rStyle w:val="NormalTok"/>
        </w:rPr>
        <w:t>(</w:t>
      </w:r>
      <w:proofErr w:type="spellStart"/>
      <w:r>
        <w:rPr>
          <w:rStyle w:val="NormalTok"/>
        </w:rPr>
        <w:t>pastecs</w:t>
      </w:r>
      <w:proofErr w:type="spellEnd"/>
      <w:r>
        <w:rPr>
          <w:rStyle w:val="NormalTok"/>
        </w:rPr>
        <w:t>)</w:t>
      </w:r>
      <w:r>
        <w:br/>
      </w:r>
      <w:r>
        <w:rPr>
          <w:rStyle w:val="KeywordTok"/>
        </w:rPr>
        <w:t>library</w:t>
      </w:r>
      <w:r>
        <w:rPr>
          <w:rStyle w:val="NormalTok"/>
        </w:rPr>
        <w:t>(broom)</w:t>
      </w:r>
      <w:r>
        <w:br/>
      </w:r>
      <w:r>
        <w:rPr>
          <w:rStyle w:val="KeywordTok"/>
        </w:rPr>
        <w:t>library</w:t>
      </w:r>
      <w:r>
        <w:rPr>
          <w:rStyle w:val="NormalTok"/>
        </w:rPr>
        <w:t>(</w:t>
      </w:r>
      <w:proofErr w:type="spellStart"/>
      <w:r>
        <w:rPr>
          <w:rStyle w:val="NormalTok"/>
        </w:rPr>
        <w:t>lmtest</w:t>
      </w:r>
      <w:proofErr w:type="spellEnd"/>
      <w:r>
        <w:rPr>
          <w:rStyle w:val="NormalTok"/>
        </w:rPr>
        <w:t>)</w:t>
      </w:r>
      <w:r>
        <w:br/>
      </w:r>
      <w:r>
        <w:rPr>
          <w:rStyle w:val="KeywordTok"/>
        </w:rPr>
        <w:t>library</w:t>
      </w:r>
      <w:r>
        <w:rPr>
          <w:rStyle w:val="NormalTok"/>
        </w:rPr>
        <w:t>(DAAG)</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(car)</w:t>
      </w:r>
      <w:r>
        <w:br/>
      </w:r>
      <w:r>
        <w:rPr>
          <w:rStyle w:val="KeywordTok"/>
        </w:rPr>
        <w:t>library</w:t>
      </w:r>
      <w:r>
        <w:rPr>
          <w:rStyle w:val="NormalTok"/>
        </w:rPr>
        <w:t>(</w:t>
      </w:r>
      <w:proofErr w:type="spellStart"/>
      <w:r>
        <w:rPr>
          <w:rStyle w:val="NormalTok"/>
        </w:rPr>
        <w:t>GGally</w:t>
      </w:r>
      <w:proofErr w:type="spellEnd"/>
      <w:r>
        <w:rPr>
          <w:rStyle w:val="NormalTok"/>
        </w:rPr>
        <w:t>)</w:t>
      </w:r>
      <w:r>
        <w:br/>
      </w:r>
      <w:r>
        <w:rPr>
          <w:rStyle w:val="KeywordTok"/>
        </w:rPr>
        <w:t>library</w:t>
      </w:r>
      <w:r>
        <w:rPr>
          <w:rStyle w:val="NormalTok"/>
        </w:rPr>
        <w:t>(</w:t>
      </w:r>
      <w:proofErr w:type="spellStart"/>
      <w:r>
        <w:rPr>
          <w:rStyle w:val="NormalTok"/>
        </w:rPr>
        <w:t>corrplot</w:t>
      </w:r>
      <w:proofErr w:type="spellEnd"/>
      <w:r>
        <w:rPr>
          <w:rStyle w:val="NormalTok"/>
        </w:rPr>
        <w:t>)</w:t>
      </w:r>
      <w:r>
        <w:br/>
      </w:r>
      <w:r>
        <w:rPr>
          <w:rStyle w:val="KeywordTok"/>
        </w:rPr>
        <w:t>library</w:t>
      </w:r>
      <w:r>
        <w:rPr>
          <w:rStyle w:val="NormalTok"/>
        </w:rPr>
        <w:t>(mice)</w:t>
      </w:r>
      <w:r>
        <w:br/>
      </w:r>
      <w:r>
        <w:rPr>
          <w:rStyle w:val="KeywordTok"/>
        </w:rPr>
        <w:t>library</w:t>
      </w:r>
      <w:r>
        <w:rPr>
          <w:rStyle w:val="NormalTok"/>
        </w:rPr>
        <w:t>(</w:t>
      </w:r>
      <w:proofErr w:type="spellStart"/>
      <w:r>
        <w:rPr>
          <w:rStyle w:val="NormalTok"/>
        </w:rPr>
        <w:t>lmtest</w:t>
      </w:r>
      <w:proofErr w:type="spellEnd"/>
      <w:r>
        <w:rPr>
          <w:rStyle w:val="NormalTok"/>
        </w:rPr>
        <w:t>)</w:t>
      </w:r>
      <w:r>
        <w:br/>
      </w:r>
      <w:r>
        <w:rPr>
          <w:rStyle w:val="KeywordTok"/>
        </w:rPr>
        <w:t>library</w:t>
      </w:r>
      <w:r>
        <w:rPr>
          <w:rStyle w:val="NormalTok"/>
        </w:rPr>
        <w:t>(leaps)</w:t>
      </w:r>
      <w:r>
        <w:br/>
      </w:r>
      <w:r>
        <w:rPr>
          <w:rStyle w:val="KeywordTok"/>
        </w:rPr>
        <w:t>library</w:t>
      </w:r>
      <w:r>
        <w:rPr>
          <w:rStyle w:val="NormalTok"/>
        </w:rPr>
        <w:t>(MASS)</w:t>
      </w:r>
      <w:r>
        <w:br/>
      </w:r>
      <w:r>
        <w:rPr>
          <w:rStyle w:val="KeywordTok"/>
        </w:rPr>
        <w:t>library</w:t>
      </w:r>
      <w:r>
        <w:rPr>
          <w:rStyle w:val="NormalTok"/>
        </w:rPr>
        <w:t>(boot)</w:t>
      </w:r>
      <w:r>
        <w:br/>
      </w:r>
      <w:r>
        <w:rPr>
          <w:rStyle w:val="KeywordTok"/>
        </w:rPr>
        <w:t>library</w:t>
      </w:r>
      <w:r>
        <w:rPr>
          <w:rStyle w:val="NormalTok"/>
        </w:rPr>
        <w:t>(stargazer)</w:t>
      </w:r>
    </w:p>
    <w:p w14:paraId="33FCA122" w14:textId="77777777" w:rsidR="00FB6E55" w:rsidRDefault="00FB6E55" w:rsidP="00FB6E55">
      <w:pPr>
        <w:pStyle w:val="SourceCode"/>
      </w:pPr>
      <w:r>
        <w:rPr>
          <w:rStyle w:val="NormalTok"/>
        </w:rPr>
        <w:t>pro =</w:t>
      </w:r>
      <w:r>
        <w:rPr>
          <w:rStyle w:val="StringTok"/>
        </w:rPr>
        <w:t xml:space="preserve"> </w:t>
      </w:r>
      <w:proofErr w:type="gramStart"/>
      <w:r>
        <w:rPr>
          <w:rStyle w:val="KeywordTok"/>
        </w:rPr>
        <w:t>read.csv</w:t>
      </w:r>
      <w:r>
        <w:rPr>
          <w:rStyle w:val="NormalTok"/>
        </w:rPr>
        <w:t>(</w:t>
      </w:r>
      <w:proofErr w:type="gramEnd"/>
      <w:r>
        <w:rPr>
          <w:rStyle w:val="StringTok"/>
        </w:rPr>
        <w:t>"CarPrice_Assignment.csv"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head</w:t>
      </w:r>
      <w:r>
        <w:rPr>
          <w:rStyle w:val="NormalTok"/>
        </w:rPr>
        <w:t>(pro)</w:t>
      </w:r>
    </w:p>
    <w:p w14:paraId="7DBE5B55" w14:textId="77777777" w:rsidR="00FB6E55" w:rsidRDefault="00FB6E55" w:rsidP="00FB6E55">
      <w:pPr>
        <w:pStyle w:val="SourceCode"/>
      </w:pPr>
      <w:r>
        <w:rPr>
          <w:rStyle w:val="KeywordTok"/>
        </w:rPr>
        <w:t>summary</w:t>
      </w:r>
      <w:r>
        <w:rPr>
          <w:rStyle w:val="NormalTok"/>
        </w:rPr>
        <w:t>(pro)</w:t>
      </w:r>
    </w:p>
    <w:p w14:paraId="0AC2BEBF" w14:textId="77777777" w:rsidR="00FB6E55" w:rsidRDefault="00FB6E55" w:rsidP="00FB6E55">
      <w:pPr>
        <w:pStyle w:val="SourceCode"/>
      </w:pPr>
      <w:r>
        <w:rPr>
          <w:rStyle w:val="KeywordTok"/>
        </w:rPr>
        <w:t>str</w:t>
      </w:r>
      <w:r>
        <w:rPr>
          <w:rStyle w:val="NormalTok"/>
        </w:rPr>
        <w:t>(pro)</w:t>
      </w:r>
    </w:p>
    <w:p w14:paraId="6C1C6A65" w14:textId="77777777" w:rsidR="00FB6E55" w:rsidRDefault="00FB6E55" w:rsidP="00FB6E55">
      <w:pPr>
        <w:pStyle w:val="SourceCode"/>
      </w:pPr>
      <w:r>
        <w:rPr>
          <w:rStyle w:val="KeywordTok"/>
        </w:rPr>
        <w:t>attach</w:t>
      </w:r>
      <w:r>
        <w:rPr>
          <w:rStyle w:val="NormalTok"/>
        </w:rPr>
        <w:t>(pro)</w:t>
      </w:r>
      <w:r>
        <w:br/>
      </w:r>
      <w:r>
        <w:rPr>
          <w:rStyle w:val="NormalTok"/>
        </w:rPr>
        <w:t>pro =</w:t>
      </w:r>
      <w:r>
        <w:rPr>
          <w:rStyle w:val="StringTok"/>
        </w:rPr>
        <w:t xml:space="preserve"> </w:t>
      </w:r>
      <w:proofErr w:type="gramStart"/>
      <w:r>
        <w:rPr>
          <w:rStyle w:val="KeywordTok"/>
        </w:rPr>
        <w:t>subset</w:t>
      </w:r>
      <w:r>
        <w:rPr>
          <w:rStyle w:val="NormalTok"/>
        </w:rPr>
        <w:t>(</w:t>
      </w:r>
      <w:proofErr w:type="gramEnd"/>
      <w:r>
        <w:rPr>
          <w:rStyle w:val="NormalTok"/>
        </w:rPr>
        <w:t xml:space="preserve">pro, </w:t>
      </w:r>
      <w:r>
        <w:rPr>
          <w:rStyle w:val="DataTypeTok"/>
        </w:rPr>
        <w:t>select =</w:t>
      </w:r>
      <w:r>
        <w:rPr>
          <w:rStyle w:val="NormalTok"/>
        </w:rPr>
        <w:t xml:space="preserve"> </w:t>
      </w:r>
      <w:r>
        <w:rPr>
          <w:rStyle w:val="OperatorTok"/>
        </w:rPr>
        <w:t>-</w:t>
      </w:r>
      <w:proofErr w:type="spellStart"/>
      <w:r>
        <w:rPr>
          <w:rStyle w:val="NormalTok"/>
        </w:rPr>
        <w:t>car_ID</w:t>
      </w:r>
      <w:proofErr w:type="spellEnd"/>
      <w:r>
        <w:rPr>
          <w:rStyle w:val="NormalTok"/>
        </w:rPr>
        <w:t>)</w:t>
      </w:r>
    </w:p>
    <w:p w14:paraId="192A89B3" w14:textId="77777777" w:rsidR="00FB6E55" w:rsidRDefault="00FB6E55" w:rsidP="00FB6E55">
      <w:pPr>
        <w:pStyle w:val="SourceCode"/>
      </w:pPr>
      <w:r>
        <w:rPr>
          <w:rStyle w:val="CommentTok"/>
        </w:rPr>
        <w:t># no missing values</w:t>
      </w:r>
      <w:r>
        <w:br/>
      </w:r>
      <w:proofErr w:type="spellStart"/>
      <w:r>
        <w:rPr>
          <w:rStyle w:val="KeywordTok"/>
        </w:rPr>
        <w:t>md.pattern</w:t>
      </w:r>
      <w:proofErr w:type="spellEnd"/>
      <w:r>
        <w:rPr>
          <w:rStyle w:val="NormalTok"/>
        </w:rPr>
        <w:t>(pro)</w:t>
      </w:r>
      <w:r>
        <w:br/>
      </w:r>
      <w:r>
        <w:br/>
      </w:r>
      <w:r>
        <w:rPr>
          <w:rStyle w:val="CommentTok"/>
        </w:rPr>
        <w:t># Collapse car name into brands</w:t>
      </w:r>
      <w:r>
        <w:br/>
      </w:r>
      <w:r>
        <w:rPr>
          <w:rStyle w:val="NormalTok"/>
        </w:rPr>
        <w:t>x =</w:t>
      </w:r>
      <w:r>
        <w:rPr>
          <w:rStyle w:val="StringTok"/>
        </w:rPr>
        <w:t xml:space="preserve"> </w:t>
      </w:r>
      <w:r>
        <w:rPr>
          <w:rStyle w:val="KeywordTok"/>
        </w:rPr>
        <w:t>c</w:t>
      </w:r>
      <w:r>
        <w:rPr>
          <w:rStyle w:val="NormalTok"/>
        </w:rPr>
        <w:t>(</w:t>
      </w:r>
      <w:r>
        <w:rPr>
          <w:rStyle w:val="StringTok"/>
        </w:rPr>
        <w:t>"alfa-</w:t>
      </w:r>
      <w:proofErr w:type="spellStart"/>
      <w:r>
        <w:rPr>
          <w:rStyle w:val="StringTok"/>
        </w:rPr>
        <w:t>romero</w:t>
      </w:r>
      <w:proofErr w:type="spellEnd"/>
      <w:r>
        <w:rPr>
          <w:rStyle w:val="StringTok"/>
        </w:rPr>
        <w:t>"</w:t>
      </w:r>
      <w:r>
        <w:rPr>
          <w:rStyle w:val="NormalTok"/>
        </w:rPr>
        <w:t xml:space="preserve">, </w:t>
      </w:r>
      <w:r>
        <w:rPr>
          <w:rStyle w:val="StringTok"/>
        </w:rPr>
        <w:t>"</w:t>
      </w:r>
      <w:proofErr w:type="spellStart"/>
      <w:r>
        <w:rPr>
          <w:rStyle w:val="StringTok"/>
        </w:rPr>
        <w:t>audi</w:t>
      </w:r>
      <w:proofErr w:type="spellEnd"/>
      <w:r>
        <w:rPr>
          <w:rStyle w:val="StringTok"/>
        </w:rPr>
        <w:t>"</w:t>
      </w:r>
      <w:r>
        <w:rPr>
          <w:rStyle w:val="NormalTok"/>
        </w:rPr>
        <w:t xml:space="preserve">, </w:t>
      </w:r>
      <w:r>
        <w:rPr>
          <w:rStyle w:val="StringTok"/>
        </w:rPr>
        <w:t>"</w:t>
      </w:r>
      <w:proofErr w:type="spellStart"/>
      <w:r>
        <w:rPr>
          <w:rStyle w:val="StringTok"/>
        </w:rPr>
        <w:t>bmw</w:t>
      </w:r>
      <w:proofErr w:type="spellEnd"/>
      <w:r>
        <w:rPr>
          <w:rStyle w:val="StringTok"/>
        </w:rPr>
        <w:t>"</w:t>
      </w:r>
      <w:r>
        <w:rPr>
          <w:rStyle w:val="NormalTok"/>
        </w:rPr>
        <w:t xml:space="preserve">, </w:t>
      </w:r>
      <w:r>
        <w:rPr>
          <w:rStyle w:val="StringTok"/>
        </w:rPr>
        <w:t>"</w:t>
      </w:r>
      <w:proofErr w:type="spellStart"/>
      <w:r>
        <w:rPr>
          <w:rStyle w:val="StringTok"/>
        </w:rPr>
        <w:t>buick</w:t>
      </w:r>
      <w:proofErr w:type="spellEnd"/>
      <w:r>
        <w:rPr>
          <w:rStyle w:val="StringTok"/>
        </w:rPr>
        <w:t>"</w:t>
      </w:r>
      <w:r>
        <w:rPr>
          <w:rStyle w:val="NormalTok"/>
        </w:rPr>
        <w:t xml:space="preserve">, </w:t>
      </w:r>
      <w:r>
        <w:rPr>
          <w:rStyle w:val="StringTok"/>
        </w:rPr>
        <w:t>"</w:t>
      </w:r>
      <w:proofErr w:type="spellStart"/>
      <w:r>
        <w:rPr>
          <w:rStyle w:val="StringTok"/>
        </w:rPr>
        <w:t>chevrolet</w:t>
      </w:r>
      <w:proofErr w:type="spellEnd"/>
      <w:r>
        <w:rPr>
          <w:rStyle w:val="StringTok"/>
        </w:rPr>
        <w:t>"</w:t>
      </w:r>
      <w:r>
        <w:rPr>
          <w:rStyle w:val="NormalTok"/>
        </w:rPr>
        <w:t xml:space="preserve">, </w:t>
      </w:r>
      <w:r>
        <w:rPr>
          <w:rStyle w:val="StringTok"/>
        </w:rPr>
        <w:t>"dodge"</w:t>
      </w:r>
      <w:r>
        <w:rPr>
          <w:rStyle w:val="NormalTok"/>
        </w:rPr>
        <w:t xml:space="preserve">, </w:t>
      </w:r>
      <w:r>
        <w:rPr>
          <w:rStyle w:val="StringTok"/>
        </w:rPr>
        <w:t>"</w:t>
      </w:r>
      <w:proofErr w:type="spellStart"/>
      <w:r>
        <w:rPr>
          <w:rStyle w:val="StringTok"/>
        </w:rPr>
        <w:t>honda</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isuzu</w:t>
      </w:r>
      <w:proofErr w:type="spellEnd"/>
      <w:r>
        <w:rPr>
          <w:rStyle w:val="StringTok"/>
        </w:rPr>
        <w:t>"</w:t>
      </w:r>
      <w:r>
        <w:rPr>
          <w:rStyle w:val="NormalTok"/>
        </w:rPr>
        <w:t xml:space="preserve">, </w:t>
      </w:r>
      <w:r>
        <w:rPr>
          <w:rStyle w:val="StringTok"/>
        </w:rPr>
        <w:t>"jaguar"</w:t>
      </w:r>
      <w:r>
        <w:rPr>
          <w:rStyle w:val="NormalTok"/>
        </w:rPr>
        <w:t xml:space="preserve">, </w:t>
      </w:r>
      <w:r>
        <w:rPr>
          <w:rStyle w:val="StringTok"/>
        </w:rPr>
        <w:t>"</w:t>
      </w:r>
      <w:proofErr w:type="spellStart"/>
      <w:r>
        <w:rPr>
          <w:rStyle w:val="StringTok"/>
        </w:rPr>
        <w:t>mazda</w:t>
      </w:r>
      <w:proofErr w:type="spellEnd"/>
      <w:r>
        <w:rPr>
          <w:rStyle w:val="StringTok"/>
        </w:rPr>
        <w:t>"</w:t>
      </w:r>
      <w:r>
        <w:rPr>
          <w:rStyle w:val="NormalTok"/>
        </w:rPr>
        <w:t xml:space="preserve">, </w:t>
      </w:r>
      <w:r>
        <w:rPr>
          <w:rStyle w:val="StringTok"/>
        </w:rPr>
        <w:t>"mercury"</w:t>
      </w:r>
      <w:r>
        <w:rPr>
          <w:rStyle w:val="NormalTok"/>
        </w:rPr>
        <w:t xml:space="preserve">, </w:t>
      </w:r>
      <w:r>
        <w:rPr>
          <w:rStyle w:val="StringTok"/>
        </w:rPr>
        <w:t>"</w:t>
      </w:r>
      <w:proofErr w:type="spellStart"/>
      <w:r>
        <w:rPr>
          <w:rStyle w:val="StringTok"/>
        </w:rPr>
        <w:t>mitsubishi</w:t>
      </w:r>
      <w:proofErr w:type="spellEnd"/>
      <w:r>
        <w:rPr>
          <w:rStyle w:val="StringTok"/>
        </w:rPr>
        <w:t>"</w:t>
      </w:r>
      <w:r>
        <w:rPr>
          <w:rStyle w:val="NormalTok"/>
        </w:rPr>
        <w:t xml:space="preserve">, </w:t>
      </w:r>
      <w:r>
        <w:rPr>
          <w:rStyle w:val="StringTok"/>
        </w:rPr>
        <w:t>"</w:t>
      </w:r>
      <w:proofErr w:type="spellStart"/>
      <w:r>
        <w:rPr>
          <w:rStyle w:val="StringTok"/>
        </w:rPr>
        <w:t>nissan</w:t>
      </w:r>
      <w:proofErr w:type="spellEnd"/>
      <w:r>
        <w:rPr>
          <w:rStyle w:val="StringTok"/>
        </w:rPr>
        <w:t>"</w:t>
      </w:r>
      <w:r>
        <w:rPr>
          <w:rStyle w:val="NormalTok"/>
        </w:rPr>
        <w:t xml:space="preserve">, </w:t>
      </w:r>
      <w:r>
        <w:rPr>
          <w:rStyle w:val="StringTok"/>
        </w:rPr>
        <w:t>"</w:t>
      </w:r>
      <w:proofErr w:type="spellStart"/>
      <w:r>
        <w:rPr>
          <w:rStyle w:val="StringTok"/>
        </w:rPr>
        <w:t>peugeot</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plymouth</w:t>
      </w:r>
      <w:proofErr w:type="spellEnd"/>
      <w:r>
        <w:rPr>
          <w:rStyle w:val="StringTok"/>
        </w:rPr>
        <w:t>"</w:t>
      </w:r>
      <w:r>
        <w:rPr>
          <w:rStyle w:val="NormalTok"/>
        </w:rPr>
        <w:t xml:space="preserve">, </w:t>
      </w:r>
      <w:r>
        <w:rPr>
          <w:rStyle w:val="StringTok"/>
        </w:rPr>
        <w:t>"</w:t>
      </w:r>
      <w:proofErr w:type="spellStart"/>
      <w:r>
        <w:rPr>
          <w:rStyle w:val="StringTok"/>
        </w:rPr>
        <w:t>porsche</w:t>
      </w:r>
      <w:proofErr w:type="spellEnd"/>
      <w:r>
        <w:rPr>
          <w:rStyle w:val="StringTok"/>
        </w:rPr>
        <w:t>"</w:t>
      </w:r>
      <w:r>
        <w:rPr>
          <w:rStyle w:val="NormalTok"/>
        </w:rPr>
        <w:t xml:space="preserve">, </w:t>
      </w:r>
      <w:r>
        <w:rPr>
          <w:rStyle w:val="StringTok"/>
        </w:rPr>
        <w:t>"</w:t>
      </w:r>
      <w:proofErr w:type="spellStart"/>
      <w:r>
        <w:rPr>
          <w:rStyle w:val="StringTok"/>
        </w:rPr>
        <w:t>renault</w:t>
      </w:r>
      <w:proofErr w:type="spellEnd"/>
      <w:r>
        <w:rPr>
          <w:rStyle w:val="StringTok"/>
        </w:rPr>
        <w:t>"</w:t>
      </w:r>
      <w:r>
        <w:rPr>
          <w:rStyle w:val="NormalTok"/>
        </w:rPr>
        <w:t xml:space="preserve">, </w:t>
      </w:r>
      <w:r>
        <w:rPr>
          <w:rStyle w:val="StringTok"/>
        </w:rPr>
        <w:t>"</w:t>
      </w:r>
      <w:proofErr w:type="spellStart"/>
      <w:r>
        <w:rPr>
          <w:rStyle w:val="StringTok"/>
        </w:rPr>
        <w:t>saab</w:t>
      </w:r>
      <w:proofErr w:type="spellEnd"/>
      <w:r>
        <w:rPr>
          <w:rStyle w:val="StringTok"/>
        </w:rPr>
        <w:t>"</w:t>
      </w:r>
      <w:r>
        <w:rPr>
          <w:rStyle w:val="NormalTok"/>
        </w:rPr>
        <w:t xml:space="preserve">, </w:t>
      </w:r>
      <w:r>
        <w:rPr>
          <w:rStyle w:val="StringTok"/>
        </w:rPr>
        <w:t>"</w:t>
      </w:r>
      <w:proofErr w:type="spellStart"/>
      <w:r>
        <w:rPr>
          <w:rStyle w:val="StringTok"/>
        </w:rPr>
        <w:t>subaru</w:t>
      </w:r>
      <w:proofErr w:type="spellEnd"/>
      <w:r>
        <w:rPr>
          <w:rStyle w:val="StringTok"/>
        </w:rPr>
        <w:t>"</w:t>
      </w:r>
      <w:r>
        <w:rPr>
          <w:rStyle w:val="NormalTok"/>
        </w:rPr>
        <w:t xml:space="preserve">, </w:t>
      </w:r>
      <w:r>
        <w:rPr>
          <w:rStyle w:val="StringTok"/>
        </w:rPr>
        <w:t>"</w:t>
      </w:r>
      <w:proofErr w:type="spellStart"/>
      <w:r>
        <w:rPr>
          <w:rStyle w:val="StringTok"/>
        </w:rPr>
        <w:t>toyota</w:t>
      </w:r>
      <w:proofErr w:type="spellEnd"/>
      <w:r>
        <w:rPr>
          <w:rStyle w:val="StringTok"/>
        </w:rPr>
        <w:t>"</w:t>
      </w:r>
      <w:r>
        <w:rPr>
          <w:rStyle w:val="NormalTok"/>
        </w:rPr>
        <w:t xml:space="preserve">, </w:t>
      </w:r>
      <w:r>
        <w:rPr>
          <w:rStyle w:val="StringTok"/>
        </w:rPr>
        <w:t>"</w:t>
      </w:r>
      <w:proofErr w:type="spellStart"/>
      <w:r>
        <w:rPr>
          <w:rStyle w:val="StringTok"/>
        </w:rPr>
        <w:t>volkswagen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volvo</w:t>
      </w:r>
      <w:proofErr w:type="spellEnd"/>
      <w:r>
        <w:rPr>
          <w:rStyle w:val="StringTok"/>
        </w:rPr>
        <w:t>"</w:t>
      </w:r>
      <w:r>
        <w:rPr>
          <w:rStyle w:val="NormalTok"/>
        </w:rPr>
        <w:t xml:space="preserve">, </w:t>
      </w:r>
      <w:r>
        <w:rPr>
          <w:rStyle w:val="StringTok"/>
        </w:rPr>
        <w:t>"</w:t>
      </w:r>
      <w:proofErr w:type="spellStart"/>
      <w:r>
        <w:rPr>
          <w:rStyle w:val="StringTok"/>
        </w:rPr>
        <w:t>vw</w:t>
      </w:r>
      <w:proofErr w:type="spellEnd"/>
      <w:r>
        <w:rPr>
          <w:rStyle w:val="StringTok"/>
        </w:rPr>
        <w:t>"</w:t>
      </w:r>
      <w:r>
        <w:rPr>
          <w:rStyle w:val="NormalTok"/>
        </w:rPr>
        <w:t>)</w:t>
      </w:r>
      <w:r>
        <w:br/>
      </w:r>
      <w:r>
        <w:br/>
      </w:r>
      <w:r>
        <w:rPr>
          <w:rStyle w:val="NormalTok"/>
        </w:rPr>
        <w:lastRenderedPageBreak/>
        <w:t>brand =</w:t>
      </w:r>
      <w:r>
        <w:rPr>
          <w:rStyle w:val="StringTok"/>
        </w:rPr>
        <w:t xml:space="preserve"> </w:t>
      </w:r>
      <w:r>
        <w:rPr>
          <w:rStyle w:val="KeywordTok"/>
        </w:rPr>
        <w:t>numeric</w:t>
      </w:r>
      <w:r>
        <w:rPr>
          <w:rStyle w:val="NormalTok"/>
        </w:rPr>
        <w:t>(</w:t>
      </w:r>
      <w:proofErr w:type="spellStart"/>
      <w:r>
        <w:rPr>
          <w:rStyle w:val="KeywordTok"/>
        </w:rPr>
        <w:t>nrow</w:t>
      </w:r>
      <w:proofErr w:type="spellEnd"/>
      <w:r>
        <w:rPr>
          <w:rStyle w:val="NormalTok"/>
        </w:rPr>
        <w:t>(pro))</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 xml:space="preserve">, </w:t>
      </w:r>
      <w:proofErr w:type="spellStart"/>
      <w:r>
        <w:rPr>
          <w:rStyle w:val="KeywordTok"/>
        </w:rPr>
        <w:t>nrow</w:t>
      </w:r>
      <w:proofErr w:type="spellEnd"/>
      <w:r>
        <w:rPr>
          <w:rStyle w:val="NormalTok"/>
        </w:rPr>
        <w:t>(pro))) {</w:t>
      </w:r>
      <w:r>
        <w:br/>
      </w:r>
      <w:r>
        <w:rPr>
          <w:rStyle w:val="NormalTok"/>
        </w:rPr>
        <w:t xml:space="preserve">    temp =</w:t>
      </w:r>
      <w:r>
        <w:rPr>
          <w:rStyle w:val="StringTok"/>
        </w:rPr>
        <w:t xml:space="preserve"> </w:t>
      </w:r>
      <w:proofErr w:type="spellStart"/>
      <w:r>
        <w:rPr>
          <w:rStyle w:val="KeywordTok"/>
        </w:rPr>
        <w:t>unlist</w:t>
      </w:r>
      <w:proofErr w:type="spellEnd"/>
      <w:r>
        <w:rPr>
          <w:rStyle w:val="NormalTok"/>
        </w:rPr>
        <w:t>(</w:t>
      </w:r>
      <w:proofErr w:type="spellStart"/>
      <w:r>
        <w:rPr>
          <w:rStyle w:val="KeywordTok"/>
        </w:rPr>
        <w:t>strsplit</w:t>
      </w:r>
      <w:proofErr w:type="spellEnd"/>
      <w:r>
        <w:rPr>
          <w:rStyle w:val="NormalTok"/>
        </w:rPr>
        <w:t>(</w:t>
      </w:r>
      <w:proofErr w:type="spellStart"/>
      <w:r>
        <w:rPr>
          <w:rStyle w:val="KeywordTok"/>
        </w:rPr>
        <w:t>as.character</w:t>
      </w:r>
      <w:proofErr w:type="spellEnd"/>
      <w:r>
        <w:rPr>
          <w:rStyle w:val="NormalTok"/>
        </w:rPr>
        <w:t>(pro[</w:t>
      </w:r>
      <w:proofErr w:type="spellStart"/>
      <w:r>
        <w:rPr>
          <w:rStyle w:val="NormalTok"/>
        </w:rPr>
        <w:t>i</w:t>
      </w:r>
      <w:proofErr w:type="spellEnd"/>
      <w:r>
        <w:rPr>
          <w:rStyle w:val="NormalTok"/>
        </w:rPr>
        <w:t xml:space="preserve">, </w:t>
      </w:r>
      <w:r>
        <w:rPr>
          <w:rStyle w:val="DecValTok"/>
        </w:rPr>
        <w:t>2</w:t>
      </w:r>
      <w:r>
        <w:rPr>
          <w:rStyle w:val="NormalTok"/>
        </w:rPr>
        <w:t xml:space="preserve">]), </w:t>
      </w:r>
      <w:r>
        <w:rPr>
          <w:rStyle w:val="StringTok"/>
        </w:rPr>
        <w:t>" "</w:t>
      </w:r>
      <w:r>
        <w:rPr>
          <w:rStyle w:val="NormalTok"/>
        </w:rPr>
        <w:t>))</w:t>
      </w:r>
      <w:r>
        <w:br/>
      </w:r>
      <w:r>
        <w:rPr>
          <w:rStyle w:val="NormalTok"/>
        </w:rPr>
        <w:t xml:space="preserve">    </w:t>
      </w:r>
      <w:r>
        <w:rPr>
          <w:rStyle w:val="ControlFlowTok"/>
        </w:rPr>
        <w:t>for</w:t>
      </w:r>
      <w:r>
        <w:rPr>
          <w:rStyle w:val="NormalTok"/>
        </w:rPr>
        <w:t xml:space="preserve"> (name </w:t>
      </w:r>
      <w:r>
        <w:rPr>
          <w:rStyle w:val="ControlFlowTok"/>
        </w:rPr>
        <w:t>in</w:t>
      </w:r>
      <w:r>
        <w:rPr>
          <w:rStyle w:val="NormalTok"/>
        </w:rPr>
        <w:t xml:space="preserve"> x) {</w:t>
      </w:r>
      <w:r>
        <w:br/>
      </w:r>
      <w:r>
        <w:rPr>
          <w:rStyle w:val="NormalTok"/>
        </w:rPr>
        <w:t xml:space="preserve">        </w:t>
      </w:r>
      <w:r>
        <w:rPr>
          <w:rStyle w:val="ControlFlowTok"/>
        </w:rPr>
        <w:t>if</w:t>
      </w:r>
      <w:r>
        <w:rPr>
          <w:rStyle w:val="NormalTok"/>
        </w:rPr>
        <w:t xml:space="preserve"> (name </w:t>
      </w:r>
      <w:r>
        <w:rPr>
          <w:rStyle w:val="OperatorTok"/>
        </w:rPr>
        <w:t>%in%</w:t>
      </w:r>
      <w:r>
        <w:rPr>
          <w:rStyle w:val="StringTok"/>
        </w:rPr>
        <w:t xml:space="preserve"> </w:t>
      </w:r>
      <w:r>
        <w:rPr>
          <w:rStyle w:val="NormalTok"/>
        </w:rPr>
        <w:t>temp) {</w:t>
      </w:r>
      <w:r>
        <w:br/>
      </w:r>
      <w:r>
        <w:rPr>
          <w:rStyle w:val="NormalTok"/>
        </w:rPr>
        <w:t xml:space="preserve">            </w:t>
      </w:r>
      <w:r>
        <w:rPr>
          <w:rStyle w:val="ControlFlowTok"/>
        </w:rPr>
        <w:t>if</w:t>
      </w:r>
      <w:r>
        <w:rPr>
          <w:rStyle w:val="NormalTok"/>
        </w:rPr>
        <w:t xml:space="preserve"> (name </w:t>
      </w:r>
      <w:r>
        <w:rPr>
          <w:rStyle w:val="OperatorTok"/>
        </w:rPr>
        <w:t>!=</w:t>
      </w:r>
      <w:r>
        <w:rPr>
          <w:rStyle w:val="StringTok"/>
        </w:rPr>
        <w:t xml:space="preserve"> "alfa-</w:t>
      </w:r>
      <w:proofErr w:type="spellStart"/>
      <w:r>
        <w:rPr>
          <w:rStyle w:val="StringTok"/>
        </w:rPr>
        <w:t>romero</w:t>
      </w:r>
      <w:proofErr w:type="spellEnd"/>
      <w:r>
        <w:rPr>
          <w:rStyle w:val="StringTok"/>
        </w:rPr>
        <w:t>"</w:t>
      </w:r>
      <w:r>
        <w:rPr>
          <w:rStyle w:val="NormalTok"/>
        </w:rPr>
        <w:t>) {</w:t>
      </w:r>
      <w:r>
        <w:br/>
      </w:r>
      <w:r>
        <w:rPr>
          <w:rStyle w:val="NormalTok"/>
        </w:rPr>
        <w:t xml:space="preserve">                brand[</w:t>
      </w:r>
      <w:proofErr w:type="spellStart"/>
      <w:r>
        <w:rPr>
          <w:rStyle w:val="NormalTok"/>
        </w:rPr>
        <w:t>i</w:t>
      </w:r>
      <w:proofErr w:type="spellEnd"/>
      <w:r>
        <w:rPr>
          <w:rStyle w:val="NormalTok"/>
        </w:rPr>
        <w:t>] =</w:t>
      </w:r>
      <w:r>
        <w:rPr>
          <w:rStyle w:val="StringTok"/>
        </w:rPr>
        <w:t xml:space="preserve"> </w:t>
      </w:r>
      <w:r>
        <w:rPr>
          <w:rStyle w:val="NormalTok"/>
        </w:rPr>
        <w:t>name</w:t>
      </w:r>
      <w:r>
        <w:br/>
      </w:r>
      <w:r>
        <w:rPr>
          <w:rStyle w:val="NormalTok"/>
        </w:rPr>
        <w:t xml:space="preserve">            } </w:t>
      </w:r>
      <w:r>
        <w:rPr>
          <w:rStyle w:val="ControlFlowTok"/>
        </w:rPr>
        <w:t>else</w:t>
      </w:r>
      <w:r>
        <w:rPr>
          <w:rStyle w:val="NormalTok"/>
        </w:rPr>
        <w:t xml:space="preserve"> {</w:t>
      </w:r>
      <w:r>
        <w:br/>
      </w:r>
      <w:r>
        <w:rPr>
          <w:rStyle w:val="NormalTok"/>
        </w:rPr>
        <w:t xml:space="preserve">                brand[</w:t>
      </w:r>
      <w:proofErr w:type="spellStart"/>
      <w:r>
        <w:rPr>
          <w:rStyle w:val="NormalTok"/>
        </w:rPr>
        <w:t>i</w:t>
      </w:r>
      <w:proofErr w:type="spellEnd"/>
      <w:r>
        <w:rPr>
          <w:rStyle w:val="NormalTok"/>
        </w:rPr>
        <w:t>] =</w:t>
      </w:r>
      <w:r>
        <w:rPr>
          <w:rStyle w:val="StringTok"/>
        </w:rPr>
        <w:t xml:space="preserve"> "AR"</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brand =</w:t>
      </w:r>
      <w:r>
        <w:rPr>
          <w:rStyle w:val="StringTok"/>
        </w:rPr>
        <w:t xml:space="preserve"> </w:t>
      </w:r>
      <w:r>
        <w:rPr>
          <w:rStyle w:val="KeywordTok"/>
        </w:rPr>
        <w:t>factor</w:t>
      </w:r>
      <w:r>
        <w:rPr>
          <w:rStyle w:val="NormalTok"/>
        </w:rPr>
        <w:t>(brand)</w:t>
      </w:r>
      <w:r>
        <w:br/>
      </w:r>
      <w:r>
        <w:rPr>
          <w:rStyle w:val="NormalTok"/>
        </w:rPr>
        <w:t>pro =</w:t>
      </w:r>
      <w:r>
        <w:rPr>
          <w:rStyle w:val="StringTok"/>
        </w:rPr>
        <w:t xml:space="preserve"> </w:t>
      </w:r>
      <w:proofErr w:type="spellStart"/>
      <w:r>
        <w:rPr>
          <w:rStyle w:val="KeywordTok"/>
        </w:rPr>
        <w:t>cbind</w:t>
      </w:r>
      <w:proofErr w:type="spellEnd"/>
      <w:r>
        <w:rPr>
          <w:rStyle w:val="NormalTok"/>
        </w:rPr>
        <w:t>(pro, brand)</w:t>
      </w:r>
      <w:r>
        <w:br/>
      </w:r>
      <w:proofErr w:type="spellStart"/>
      <w:r>
        <w:rPr>
          <w:rStyle w:val="NormalTok"/>
        </w:rPr>
        <w:t>pro</w:t>
      </w:r>
      <w:r>
        <w:rPr>
          <w:rStyle w:val="OperatorTok"/>
        </w:rPr>
        <w:t>$</w:t>
      </w:r>
      <w:r>
        <w:rPr>
          <w:rStyle w:val="NormalTok"/>
        </w:rPr>
        <w:t>CarName</w:t>
      </w:r>
      <w:proofErr w:type="spellEnd"/>
      <w:r>
        <w:rPr>
          <w:rStyle w:val="NormalTok"/>
        </w:rPr>
        <w:t xml:space="preserve"> &lt;-</w:t>
      </w:r>
      <w:r>
        <w:rPr>
          <w:rStyle w:val="StringTok"/>
        </w:rPr>
        <w:t xml:space="preserve"> </w:t>
      </w:r>
      <w:r>
        <w:rPr>
          <w:rStyle w:val="OtherTok"/>
        </w:rPr>
        <w:t>NULL</w:t>
      </w:r>
      <w:r>
        <w:br/>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5</w:t>
      </w:r>
      <w:r>
        <w:rPr>
          <w:rStyle w:val="NormalTok"/>
        </w:rPr>
        <w:t>))</w:t>
      </w:r>
      <w:r>
        <w:br/>
      </w:r>
      <w:r>
        <w:rPr>
          <w:rStyle w:val="NormalTok"/>
        </w:rPr>
        <w:t>n =</w:t>
      </w:r>
      <w:r>
        <w:rPr>
          <w:rStyle w:val="StringTok"/>
        </w:rPr>
        <w:t xml:space="preserve"> </w:t>
      </w:r>
      <w:proofErr w:type="spellStart"/>
      <w:r>
        <w:rPr>
          <w:rStyle w:val="KeywordTok"/>
        </w:rPr>
        <w:t>nrow</w:t>
      </w:r>
      <w:proofErr w:type="spellEnd"/>
      <w:r>
        <w:rPr>
          <w:rStyle w:val="NormalTok"/>
        </w:rPr>
        <w:t>(pro)</w:t>
      </w:r>
      <w:r>
        <w:br/>
      </w:r>
      <w:r>
        <w:rPr>
          <w:rStyle w:val="NormalTok"/>
        </w:rPr>
        <w:t>k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(n)</w:t>
      </w:r>
      <w:r>
        <w:br/>
      </w:r>
      <w:proofErr w:type="spellStart"/>
      <w:r>
        <w:rPr>
          <w:rStyle w:val="NormalTok"/>
        </w:rPr>
        <w:t>nam</w:t>
      </w:r>
      <w:proofErr w:type="spellEnd"/>
      <w:r>
        <w:rPr>
          <w:rStyle w:val="NormalTok"/>
        </w:rPr>
        <w:t xml:space="preserve"> =</w:t>
      </w:r>
      <w:r>
        <w:rPr>
          <w:rStyle w:val="StringTok"/>
        </w:rPr>
        <w:t xml:space="preserve"> </w:t>
      </w:r>
      <w:r>
        <w:rPr>
          <w:rStyle w:val="KeywordTok"/>
        </w:rPr>
        <w:t>names</w:t>
      </w:r>
      <w:r>
        <w:rPr>
          <w:rStyle w:val="NormalTok"/>
        </w:rPr>
        <w:t>(pro)</w:t>
      </w:r>
      <w:r>
        <w:br/>
      </w:r>
      <w:r>
        <w:br/>
      </w:r>
      <w:r>
        <w:br/>
      </w:r>
      <w:r>
        <w:rPr>
          <w:rStyle w:val="CommentTok"/>
        </w:rPr>
        <w:t xml:space="preserve"># Histogram and </w:t>
      </w:r>
      <w:proofErr w:type="spellStart"/>
      <w:r>
        <w:rPr>
          <w:rStyle w:val="CommentTok"/>
        </w:rPr>
        <w:t>scattermatrix</w:t>
      </w:r>
      <w:proofErr w:type="spellEnd"/>
      <w:r>
        <w:rPr>
          <w:rStyle w:val="CommentTok"/>
        </w:rPr>
        <w:t xml:space="preserve"> for the continual variables</w:t>
      </w:r>
      <w:r>
        <w:br/>
      </w:r>
      <w:r>
        <w:rPr>
          <w:rStyle w:val="NormalTok"/>
        </w:rPr>
        <w:t>fac =</w:t>
      </w:r>
      <w:r>
        <w:rPr>
          <w:rStyle w:val="StringTok"/>
        </w:rPr>
        <w:t xml:space="preserve"> </w:t>
      </w:r>
      <w:r>
        <w:rPr>
          <w:rStyle w:val="OtherTok"/>
        </w:rPr>
        <w:t>NULL</w:t>
      </w:r>
      <w:r>
        <w:br/>
      </w:r>
      <w:r>
        <w:rPr>
          <w:rStyle w:val="NormalTok"/>
        </w:rPr>
        <w:t>num =</w:t>
      </w:r>
      <w:r>
        <w:rPr>
          <w:rStyle w:val="StringTok"/>
        </w:rPr>
        <w:t xml:space="preserve"> </w:t>
      </w:r>
      <w:r>
        <w:rPr>
          <w:rStyle w:val="OtherTok"/>
        </w:rPr>
        <w:t>NULL</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KeywordTok"/>
        </w:rPr>
        <w:t>length</w:t>
      </w:r>
      <w:r>
        <w:rPr>
          <w:rStyle w:val="NormalTok"/>
        </w:rPr>
        <w:t>(</w:t>
      </w:r>
      <w:proofErr w:type="spellStart"/>
      <w:r>
        <w:rPr>
          <w:rStyle w:val="NormalTok"/>
        </w:rPr>
        <w:t>nam</w:t>
      </w:r>
      <w:proofErr w:type="spellEnd"/>
      <w:r>
        <w:rPr>
          <w:rStyle w:val="NormalTok"/>
        </w:rPr>
        <w:t>))) {</w:t>
      </w:r>
      <w:r>
        <w:br/>
      </w:r>
      <w:r>
        <w:rPr>
          <w:rStyle w:val="NormalTok"/>
        </w:rPr>
        <w:t xml:space="preserve">    </w:t>
      </w:r>
      <w:r>
        <w:rPr>
          <w:rStyle w:val="ControlFlowTok"/>
        </w:rPr>
        <w:t>if</w:t>
      </w:r>
      <w:r>
        <w:rPr>
          <w:rStyle w:val="NormalTok"/>
        </w:rPr>
        <w:t xml:space="preserve"> (</w:t>
      </w:r>
      <w:r>
        <w:rPr>
          <w:rStyle w:val="KeywordTok"/>
        </w:rPr>
        <w:t>class</w:t>
      </w:r>
      <w:r>
        <w:rPr>
          <w:rStyle w:val="NormalTok"/>
        </w:rPr>
        <w:t>(pro[[</w:t>
      </w:r>
      <w:proofErr w:type="spellStart"/>
      <w:r>
        <w:rPr>
          <w:rStyle w:val="NormalTok"/>
        </w:rPr>
        <w:t>i</w:t>
      </w:r>
      <w:proofErr w:type="spellEnd"/>
      <w:r>
        <w:rPr>
          <w:rStyle w:val="NormalTok"/>
        </w:rPr>
        <w:t xml:space="preserve">]]) </w:t>
      </w:r>
      <w:r>
        <w:rPr>
          <w:rStyle w:val="OperatorTok"/>
        </w:rPr>
        <w:t>!=</w:t>
      </w:r>
      <w:r>
        <w:rPr>
          <w:rStyle w:val="StringTok"/>
        </w:rPr>
        <w:t xml:space="preserve"> "factor"</w:t>
      </w:r>
      <w:r>
        <w:rPr>
          <w:rStyle w:val="NormalTok"/>
        </w:rPr>
        <w:t>) {</w:t>
      </w:r>
      <w:r>
        <w:br/>
      </w:r>
      <w:r>
        <w:rPr>
          <w:rStyle w:val="NormalTok"/>
        </w:rPr>
        <w:t xml:space="preserve">        </w:t>
      </w:r>
      <w:r>
        <w:rPr>
          <w:rStyle w:val="KeywordTok"/>
        </w:rPr>
        <w:t>hist</w:t>
      </w:r>
      <w:r>
        <w:rPr>
          <w:rStyle w:val="NormalTok"/>
        </w:rPr>
        <w:t>(pro[[</w:t>
      </w:r>
      <w:proofErr w:type="spellStart"/>
      <w:r>
        <w:rPr>
          <w:rStyle w:val="NormalTok"/>
        </w:rPr>
        <w:t>i</w:t>
      </w:r>
      <w:proofErr w:type="spellEnd"/>
      <w:r>
        <w:rPr>
          <w:rStyle w:val="NormalTok"/>
        </w:rPr>
        <w:t xml:space="preserve">]], </w:t>
      </w:r>
      <w:r>
        <w:rPr>
          <w:rStyle w:val="DataTypeTok"/>
        </w:rPr>
        <w:t>breaks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"#99ccff"</w:t>
      </w:r>
      <w:r>
        <w:rPr>
          <w:rStyle w:val="NormalTok"/>
        </w:rPr>
        <w:t xml:space="preserve">, </w:t>
      </w:r>
      <w:r>
        <w:rPr>
          <w:rStyle w:val="DataTypeTok"/>
        </w:rPr>
        <w:t>main =</w:t>
      </w:r>
      <w:r>
        <w:rPr>
          <w:rStyle w:val="NormalTok"/>
        </w:rPr>
        <w:t xml:space="preserve"> </w:t>
      </w:r>
      <w:proofErr w:type="spellStart"/>
      <w:r>
        <w:rPr>
          <w:rStyle w:val="NormalTok"/>
        </w:rPr>
        <w:t>nam</w:t>
      </w:r>
      <w:proofErr w:type="spellEnd"/>
      <w:r>
        <w:rPr>
          <w:rStyle w:val="NormalTok"/>
        </w:rPr>
        <w:t>[</w:t>
      </w:r>
      <w:proofErr w:type="spellStart"/>
      <w:r>
        <w:rPr>
          <w:rStyle w:val="NormalTok"/>
        </w:rPr>
        <w:t>i</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proofErr w:type="spellStart"/>
      <w:r>
        <w:rPr>
          <w:rStyle w:val="KeywordTok"/>
        </w:rPr>
        <w:t>colnames</w:t>
      </w:r>
      <w:proofErr w:type="spellEnd"/>
      <w:r>
        <w:rPr>
          <w:rStyle w:val="NormalTok"/>
        </w:rPr>
        <w:t>(pro)[</w:t>
      </w:r>
      <w:proofErr w:type="spellStart"/>
      <w:r>
        <w:rPr>
          <w:rStyle w:val="NormalTok"/>
        </w:rPr>
        <w:t>i</w:t>
      </w:r>
      <w:proofErr w:type="spellEnd"/>
      <w:r>
        <w:rPr>
          <w:rStyle w:val="NormalTok"/>
        </w:rPr>
        <w:t>])</w:t>
      </w:r>
      <w:r>
        <w:br/>
      </w:r>
      <w:r>
        <w:rPr>
          <w:rStyle w:val="NormalTok"/>
        </w:rPr>
        <w:t xml:space="preserve">        num =</w:t>
      </w:r>
      <w:r>
        <w:rPr>
          <w:rStyle w:val="StringTok"/>
        </w:rPr>
        <w:t xml:space="preserve"> </w:t>
      </w:r>
      <w:r>
        <w:rPr>
          <w:rStyle w:val="KeywordTok"/>
        </w:rPr>
        <w:t>c</w:t>
      </w:r>
      <w:r>
        <w:rPr>
          <w:rStyle w:val="NormalTok"/>
        </w:rPr>
        <w:t xml:space="preserve">(num, </w:t>
      </w:r>
      <w:proofErr w:type="spellStart"/>
      <w:r>
        <w:rPr>
          <w:rStyle w:val="NormalTok"/>
        </w:rPr>
        <w:t>nam</w:t>
      </w:r>
      <w:proofErr w:type="spellEnd"/>
      <w:r>
        <w:rPr>
          <w:rStyle w:val="NormalTok"/>
        </w:rPr>
        <w:t>[</w:t>
      </w:r>
      <w:proofErr w:type="spellStart"/>
      <w:r>
        <w:rPr>
          <w:rStyle w:val="NormalTok"/>
        </w:rPr>
        <w:t>i</w:t>
      </w:r>
      <w:proofErr w:type="spellEnd"/>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fac =</w:t>
      </w:r>
      <w:r>
        <w:rPr>
          <w:rStyle w:val="StringTok"/>
        </w:rPr>
        <w:t xml:space="preserve"> </w:t>
      </w:r>
      <w:r>
        <w:rPr>
          <w:rStyle w:val="KeywordTok"/>
        </w:rPr>
        <w:t>c</w:t>
      </w:r>
      <w:r>
        <w:rPr>
          <w:rStyle w:val="NormalTok"/>
        </w:rPr>
        <w:t xml:space="preserve">(fac, </w:t>
      </w:r>
      <w:proofErr w:type="spellStart"/>
      <w:r>
        <w:rPr>
          <w:rStyle w:val="NormalTok"/>
        </w:rPr>
        <w:t>nam</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w:t>
      </w:r>
      <w:r>
        <w:br/>
      </w:r>
      <w:r>
        <w:br/>
      </w:r>
      <w:proofErr w:type="spellStart"/>
      <w:r>
        <w:rPr>
          <w:rStyle w:val="NormalTok"/>
        </w:rPr>
        <w:t>ind</w:t>
      </w:r>
      <w:proofErr w:type="spellEnd"/>
      <w:r>
        <w:rPr>
          <w:rStyle w:val="NormalTok"/>
        </w:rPr>
        <w:t xml:space="preserve"> =</w:t>
      </w:r>
      <w:r>
        <w:rPr>
          <w:rStyle w:val="StringTok"/>
        </w:rPr>
        <w:t xml:space="preserve"> </w:t>
      </w:r>
      <w:r>
        <w:rPr>
          <w:rStyle w:val="KeywordTok"/>
        </w:rPr>
        <w:t>which</w:t>
      </w:r>
      <w:r>
        <w:rPr>
          <w:rStyle w:val="NormalTok"/>
        </w:rPr>
        <w:t>(</w:t>
      </w:r>
      <w:proofErr w:type="spellStart"/>
      <w:r>
        <w:rPr>
          <w:rStyle w:val="KeywordTok"/>
        </w:rPr>
        <w:t>colnames</w:t>
      </w:r>
      <w:proofErr w:type="spellEnd"/>
      <w:r>
        <w:rPr>
          <w:rStyle w:val="NormalTok"/>
        </w:rPr>
        <w:t xml:space="preserve">(pro) </w:t>
      </w:r>
      <w:r>
        <w:rPr>
          <w:rStyle w:val="OperatorTok"/>
        </w:rPr>
        <w:t>%in%</w:t>
      </w:r>
      <w:r>
        <w:rPr>
          <w:rStyle w:val="StringTok"/>
        </w:rPr>
        <w:t xml:space="preserve"> </w:t>
      </w:r>
      <w:r>
        <w:rPr>
          <w:rStyle w:val="NormalTok"/>
        </w:rPr>
        <w:t>fac)</w:t>
      </w:r>
      <w:r>
        <w:br/>
      </w:r>
      <w:r>
        <w:br/>
      </w:r>
      <w:r>
        <w:rPr>
          <w:rStyle w:val="NormalTok"/>
        </w:rPr>
        <w:t>scat =</w:t>
      </w:r>
      <w:r>
        <w:rPr>
          <w:rStyle w:val="StringTok"/>
        </w:rPr>
        <w:t xml:space="preserve"> </w:t>
      </w:r>
      <w:r>
        <w:rPr>
          <w:rStyle w:val="NormalTok"/>
        </w:rPr>
        <w:t xml:space="preserve">pro[, </w:t>
      </w:r>
      <w:r>
        <w:rPr>
          <w:rStyle w:val="OperatorTok"/>
        </w:rPr>
        <w:t>-</w:t>
      </w:r>
      <w:proofErr w:type="spellStart"/>
      <w:r>
        <w:rPr>
          <w:rStyle w:val="NormalTok"/>
        </w:rPr>
        <w:t>ind</w:t>
      </w:r>
      <w:proofErr w:type="spellEnd"/>
      <w:r>
        <w:rPr>
          <w:rStyle w:val="NormalTok"/>
        </w:rPr>
        <w:t>]</w:t>
      </w:r>
      <w:r>
        <w:br/>
      </w:r>
      <w:proofErr w:type="spellStart"/>
      <w:r>
        <w:rPr>
          <w:rStyle w:val="KeywordTok"/>
        </w:rPr>
        <w:t>scatterplotMatrix</w:t>
      </w:r>
      <w:proofErr w:type="spellEnd"/>
      <w:r>
        <w:rPr>
          <w:rStyle w:val="NormalTok"/>
        </w:rPr>
        <w:t xml:space="preserve">(scat, </w:t>
      </w:r>
      <w:r>
        <w:rPr>
          <w:rStyle w:val="DataTypeTok"/>
        </w:rPr>
        <w:t>smooth =</w:t>
      </w:r>
      <w:r>
        <w:rPr>
          <w:rStyle w:val="NormalTok"/>
        </w:rPr>
        <w:t xml:space="preserve"> </w:t>
      </w:r>
      <w:r>
        <w:rPr>
          <w:rStyle w:val="KeywordTok"/>
        </w:rPr>
        <w:t>list</w:t>
      </w:r>
      <w:r>
        <w:rPr>
          <w:rStyle w:val="NormalTok"/>
        </w:rPr>
        <w:t>(</w:t>
      </w:r>
      <w:r>
        <w:rPr>
          <w:rStyle w:val="DataTypeTok"/>
        </w:rPr>
        <w:t>method =</w:t>
      </w:r>
      <w:r>
        <w:rPr>
          <w:rStyle w:val="NormalTok"/>
        </w:rPr>
        <w:t xml:space="preserve"> </w:t>
      </w:r>
      <w:proofErr w:type="spellStart"/>
      <w:r>
        <w:rPr>
          <w:rStyle w:val="NormalTok"/>
        </w:rPr>
        <w:t>gamLine</w:t>
      </w:r>
      <w:proofErr w:type="spellEnd"/>
      <w:r>
        <w:rPr>
          <w:rStyle w:val="NormalTok"/>
        </w:rPr>
        <w:t>))</w:t>
      </w:r>
    </w:p>
    <w:p w14:paraId="0FF145D0" w14:textId="77777777" w:rsidR="00FB6E55" w:rsidRDefault="00FB6E55" w:rsidP="00FB6E55">
      <w:pPr>
        <w:pStyle w:val="SourceCode"/>
      </w:pPr>
      <w:r>
        <w:rPr>
          <w:rStyle w:val="NormalTok"/>
        </w:rPr>
        <w:t>name &lt;-</w:t>
      </w:r>
      <w:r>
        <w:rPr>
          <w:rStyle w:val="StringTok"/>
        </w:rPr>
        <w:t xml:space="preserve"> </w:t>
      </w:r>
      <w:proofErr w:type="spellStart"/>
      <w:r>
        <w:rPr>
          <w:rStyle w:val="KeywordTok"/>
        </w:rPr>
        <w:t>strsplit</w:t>
      </w:r>
      <w:proofErr w:type="spellEnd"/>
      <w:r>
        <w:rPr>
          <w:rStyle w:val="NormalTok"/>
        </w:rPr>
        <w:t>(</w:t>
      </w:r>
      <w:proofErr w:type="spellStart"/>
      <w:r>
        <w:rPr>
          <w:rStyle w:val="KeywordTok"/>
        </w:rPr>
        <w:t>as.character</w:t>
      </w:r>
      <w:proofErr w:type="spellEnd"/>
      <w:r>
        <w:rPr>
          <w:rStyle w:val="NormalTok"/>
        </w:rPr>
        <w:t>(</w:t>
      </w:r>
      <w:proofErr w:type="spellStart"/>
      <w:r>
        <w:rPr>
          <w:rStyle w:val="NormalTok"/>
        </w:rPr>
        <w:t>pro</w:t>
      </w:r>
      <w:r>
        <w:rPr>
          <w:rStyle w:val="OperatorTok"/>
        </w:rPr>
        <w:t>$</w:t>
      </w:r>
      <w:r>
        <w:rPr>
          <w:rStyle w:val="NormalTok"/>
        </w:rPr>
        <w:t>CarName</w:t>
      </w:r>
      <w:proofErr w:type="spellEnd"/>
      <w:r>
        <w:rPr>
          <w:rStyle w:val="NormalTok"/>
        </w:rPr>
        <w:t xml:space="preserve">), </w:t>
      </w:r>
      <w:r>
        <w:rPr>
          <w:rStyle w:val="StringTok"/>
        </w:rPr>
        <w:t>" "</w:t>
      </w:r>
      <w:r>
        <w:rPr>
          <w:rStyle w:val="NormalTok"/>
        </w:rPr>
        <w:t>)</w:t>
      </w:r>
      <w:r>
        <w:br/>
      </w:r>
      <w:r>
        <w:rPr>
          <w:rStyle w:val="NormalTok"/>
        </w:rPr>
        <w:t>brands &lt;-</w:t>
      </w:r>
      <w:r>
        <w:rPr>
          <w:rStyle w:val="StringTok"/>
        </w:rPr>
        <w:t xml:space="preserve"> </w:t>
      </w:r>
      <w:proofErr w:type="spellStart"/>
      <w:r>
        <w:rPr>
          <w:rStyle w:val="KeywordTok"/>
        </w:rPr>
        <w:t>sapply</w:t>
      </w:r>
      <w:proofErr w:type="spellEnd"/>
      <w:r>
        <w:rPr>
          <w:rStyle w:val="NormalTok"/>
        </w:rPr>
        <w:t xml:space="preserve">(name, </w:t>
      </w:r>
      <w:r>
        <w:rPr>
          <w:rStyle w:val="StringTok"/>
        </w:rPr>
        <w:t>"["</w:t>
      </w:r>
      <w:r>
        <w:rPr>
          <w:rStyle w:val="NormalTok"/>
        </w:rPr>
        <w:t xml:space="preserve">, </w:t>
      </w:r>
      <w:r>
        <w:rPr>
          <w:rStyle w:val="DecValTok"/>
        </w:rPr>
        <w:t>1</w:t>
      </w:r>
      <w:r>
        <w:rPr>
          <w:rStyle w:val="Normal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maxda</w:t>
      </w:r>
      <w:proofErr w:type="spellEnd"/>
      <w:r>
        <w:rPr>
          <w:rStyle w:val="StringTok"/>
        </w:rPr>
        <w:t>"</w:t>
      </w:r>
      <w:r>
        <w:rPr>
          <w:rStyle w:val="NormalTok"/>
        </w:rPr>
        <w:t>)] =</w:t>
      </w:r>
      <w:r>
        <w:rPr>
          <w:rStyle w:val="StringTok"/>
        </w:rPr>
        <w:t xml:space="preserve"> "</w:t>
      </w:r>
      <w:proofErr w:type="spellStart"/>
      <w:r>
        <w:rPr>
          <w:rStyle w:val="StringTok"/>
        </w:rPr>
        <w:t>mazda</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porcshce</w:t>
      </w:r>
      <w:proofErr w:type="spellEnd"/>
      <w:r>
        <w:rPr>
          <w:rStyle w:val="StringTok"/>
        </w:rPr>
        <w:t>"</w:t>
      </w:r>
      <w:r>
        <w:rPr>
          <w:rStyle w:val="NormalTok"/>
        </w:rPr>
        <w:t>)] =</w:t>
      </w:r>
      <w:r>
        <w:rPr>
          <w:rStyle w:val="StringTok"/>
        </w:rPr>
        <w:t xml:space="preserve"> "</w:t>
      </w:r>
      <w:proofErr w:type="spellStart"/>
      <w:r>
        <w:rPr>
          <w:rStyle w:val="StringTok"/>
        </w:rPr>
        <w:t>porsche</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toyouta</w:t>
      </w:r>
      <w:proofErr w:type="spellEnd"/>
      <w:r>
        <w:rPr>
          <w:rStyle w:val="StringTok"/>
        </w:rPr>
        <w:t>"</w:t>
      </w:r>
      <w:r>
        <w:rPr>
          <w:rStyle w:val="NormalTok"/>
        </w:rPr>
        <w:t>)] =</w:t>
      </w:r>
      <w:r>
        <w:rPr>
          <w:rStyle w:val="StringTok"/>
        </w:rPr>
        <w:t xml:space="preserve"> "</w:t>
      </w:r>
      <w:proofErr w:type="spellStart"/>
      <w:r>
        <w:rPr>
          <w:rStyle w:val="StringTok"/>
        </w:rPr>
        <w:t>toyota</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vw</w:t>
      </w:r>
      <w:proofErr w:type="spellEnd"/>
      <w:r>
        <w:rPr>
          <w:rStyle w:val="StringTok"/>
        </w:rPr>
        <w:t>"</w:t>
      </w:r>
      <w:r>
        <w:rPr>
          <w:rStyle w:val="NormalTok"/>
        </w:rPr>
        <w:t xml:space="preserve"> </w:t>
      </w:r>
      <w:r>
        <w:rPr>
          <w:rStyle w:val="OperatorTok"/>
        </w:rPr>
        <w:t>|</w:t>
      </w:r>
      <w:r>
        <w:rPr>
          <w:rStyle w:val="StringTok"/>
        </w:rPr>
        <w:t xml:space="preserve"> </w:t>
      </w:r>
      <w:r>
        <w:rPr>
          <w:rStyle w:val="NormalTok"/>
        </w:rPr>
        <w:t xml:space="preserve">brands </w:t>
      </w:r>
      <w:r>
        <w:rPr>
          <w:rStyle w:val="OperatorTok"/>
        </w:rPr>
        <w:t>==</w:t>
      </w:r>
      <w:r>
        <w:rPr>
          <w:rStyle w:val="StringTok"/>
        </w:rPr>
        <w:t xml:space="preserve"> "</w:t>
      </w:r>
      <w:proofErr w:type="spellStart"/>
      <w:r>
        <w:rPr>
          <w:rStyle w:val="StringTok"/>
        </w:rPr>
        <w:t>vokswagen</w:t>
      </w:r>
      <w:proofErr w:type="spellEnd"/>
      <w:r>
        <w:rPr>
          <w:rStyle w:val="StringTok"/>
        </w:rPr>
        <w:t>"</w:t>
      </w:r>
      <w:r>
        <w:rPr>
          <w:rStyle w:val="NormalTok"/>
        </w:rPr>
        <w:t>)] =</w:t>
      </w:r>
      <w:r>
        <w:rPr>
          <w:rStyle w:val="StringTok"/>
        </w:rPr>
        <w:t xml:space="preserve"> "</w:t>
      </w:r>
      <w:proofErr w:type="spellStart"/>
      <w:r>
        <w:rPr>
          <w:rStyle w:val="StringTok"/>
        </w:rPr>
        <w:t>volkswagen</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"Nissan"</w:t>
      </w:r>
      <w:r>
        <w:rPr>
          <w:rStyle w:val="NormalTok"/>
        </w:rPr>
        <w:t>)] =</w:t>
      </w:r>
      <w:r>
        <w:rPr>
          <w:rStyle w:val="StringTok"/>
        </w:rPr>
        <w:t xml:space="preserve"> "</w:t>
      </w:r>
      <w:proofErr w:type="spellStart"/>
      <w:r>
        <w:rPr>
          <w:rStyle w:val="StringTok"/>
        </w:rPr>
        <w:t>nissan</w:t>
      </w:r>
      <w:proofErr w:type="spellEnd"/>
      <w:r>
        <w:rPr>
          <w:rStyle w:val="StringTok"/>
        </w:rPr>
        <w:t>"</w:t>
      </w:r>
      <w:r>
        <w:br/>
      </w:r>
      <w:r>
        <w:rPr>
          <w:rStyle w:val="KeywordTok"/>
        </w:rPr>
        <w:lastRenderedPageBreak/>
        <w:t>unique</w:t>
      </w:r>
      <w:r>
        <w:rPr>
          <w:rStyle w:val="NormalTok"/>
        </w:rPr>
        <w:t>(brands)</w:t>
      </w:r>
      <w:r>
        <w:br/>
      </w:r>
      <w:r>
        <w:br/>
      </w:r>
      <w:r>
        <w:rPr>
          <w:rStyle w:val="NormalTok"/>
        </w:rPr>
        <w:t>pro =</w:t>
      </w:r>
      <w:r>
        <w:rPr>
          <w:rStyle w:val="StringTok"/>
        </w:rPr>
        <w:t xml:space="preserve"> </w:t>
      </w:r>
      <w:proofErr w:type="spellStart"/>
      <w:r>
        <w:rPr>
          <w:rStyle w:val="KeywordTok"/>
        </w:rPr>
        <w:t>cbind</w:t>
      </w:r>
      <w:proofErr w:type="spellEnd"/>
      <w:r>
        <w:rPr>
          <w:rStyle w:val="NormalTok"/>
        </w:rPr>
        <w:t>(pro, brands)</w:t>
      </w:r>
      <w:r>
        <w:br/>
      </w:r>
      <w:proofErr w:type="spellStart"/>
      <w:r>
        <w:rPr>
          <w:rStyle w:val="NormalTok"/>
        </w:rPr>
        <w:t>pro</w:t>
      </w:r>
      <w:r>
        <w:rPr>
          <w:rStyle w:val="OperatorTok"/>
        </w:rPr>
        <w:t>$</w:t>
      </w:r>
      <w:r>
        <w:rPr>
          <w:rStyle w:val="NormalTok"/>
        </w:rPr>
        <w:t>brands</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pro</w:t>
      </w:r>
      <w:r>
        <w:rPr>
          <w:rStyle w:val="OperatorTok"/>
        </w:rPr>
        <w:t>$</w:t>
      </w:r>
      <w:r>
        <w:rPr>
          <w:rStyle w:val="NormalTok"/>
        </w:rPr>
        <w:t>brands</w:t>
      </w:r>
      <w:proofErr w:type="spellEnd"/>
      <w:r>
        <w:rPr>
          <w:rStyle w:val="NormalTok"/>
        </w:rPr>
        <w:t xml:space="preserve">, </w:t>
      </w:r>
      <w:r>
        <w:rPr>
          <w:rStyle w:val="DataTypeTok"/>
        </w:rPr>
        <w:t>levels =</w:t>
      </w:r>
      <w:r>
        <w:rPr>
          <w:rStyle w:val="NormalTok"/>
        </w:rPr>
        <w:t xml:space="preserve"> </w:t>
      </w:r>
      <w:r>
        <w:rPr>
          <w:rStyle w:val="KeywordTok"/>
        </w:rPr>
        <w:t>names</w:t>
      </w:r>
      <w:r>
        <w:rPr>
          <w:rStyle w:val="NormalTok"/>
        </w:rPr>
        <w:t>(</w:t>
      </w:r>
      <w:r>
        <w:rPr>
          <w:rStyle w:val="KeywordTok"/>
        </w:rPr>
        <w:t>sort</w:t>
      </w:r>
      <w:r>
        <w:rPr>
          <w:rStyle w:val="NormalTok"/>
        </w:rPr>
        <w:t>(</w:t>
      </w:r>
      <w:r>
        <w:rPr>
          <w:rStyle w:val="KeywordTok"/>
        </w:rPr>
        <w:t>table</w:t>
      </w:r>
      <w:r>
        <w:rPr>
          <w:rStyle w:val="NormalTok"/>
        </w:rPr>
        <w:t>(</w:t>
      </w:r>
      <w:proofErr w:type="spellStart"/>
      <w:r>
        <w:rPr>
          <w:rStyle w:val="NormalTok"/>
        </w:rPr>
        <w:t>pro</w:t>
      </w:r>
      <w:r>
        <w:rPr>
          <w:rStyle w:val="OperatorTok"/>
        </w:rPr>
        <w:t>$</w:t>
      </w:r>
      <w:r>
        <w:rPr>
          <w:rStyle w:val="NormalTok"/>
        </w:rPr>
        <w:t>brands</w:t>
      </w:r>
      <w:proofErr w:type="spellEnd"/>
      <w:r>
        <w:rPr>
          <w:rStyle w:val="NormalTok"/>
        </w:rPr>
        <w:t xml:space="preserve">), </w:t>
      </w:r>
      <w:r>
        <w:rPr>
          <w:rStyle w:val="DataTypeTok"/>
        </w:rPr>
        <w:t>decreasing =</w:t>
      </w:r>
      <w:r>
        <w:rPr>
          <w:rStyle w:val="NormalTok"/>
        </w:rPr>
        <w:t xml:space="preserve"> T)))</w:t>
      </w:r>
      <w:r>
        <w:br/>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x =</w:t>
      </w:r>
      <w:r>
        <w:rPr>
          <w:rStyle w:val="NormalTok"/>
        </w:rPr>
        <w:t xml:space="preserve"> brands))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"purple"</w:t>
      </w:r>
      <w:r>
        <w:rPr>
          <w:rStyle w:val="NormalTok"/>
        </w:rPr>
        <w:t xml:space="preserve">) </w:t>
      </w:r>
      <w:r>
        <w:rPr>
          <w:rStyle w:val="OperatorTok"/>
        </w:rPr>
        <w:t>+</w:t>
      </w:r>
      <w:r>
        <w:rPr>
          <w:rStyle w:val="StringTok"/>
        </w:rPr>
        <w:t xml:space="preserve"> </w:t>
      </w:r>
      <w:proofErr w:type="spellStart"/>
      <w:r>
        <w:rPr>
          <w:rStyle w:val="KeywordTok"/>
        </w:rPr>
        <w:t>geom_text</w:t>
      </w:r>
      <w:proofErr w:type="spellEnd"/>
      <w:r>
        <w:rPr>
          <w:rStyle w:val="NormalTok"/>
        </w:rPr>
        <w:t>(</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proofErr w:type="spellStart"/>
      <w:r>
        <w:rPr>
          <w:rStyle w:val="KeywordTok"/>
        </w:rPr>
        <w:t>aes</w:t>
      </w:r>
      <w:proofErr w:type="spellEnd"/>
      <w:r>
        <w:rPr>
          <w:rStyle w:val="NormalTok"/>
        </w:rPr>
        <w:t>(</w:t>
      </w:r>
      <w:r>
        <w:rPr>
          <w:rStyle w:val="DataTypeTok"/>
        </w:rPr>
        <w:t>label =</w:t>
      </w:r>
      <w:r>
        <w:rPr>
          <w:rStyle w:val="NormalTok"/>
        </w:rPr>
        <w:t xml:space="preserve"> ..count..), </w:t>
      </w:r>
      <w:proofErr w:type="spellStart"/>
      <w:r>
        <w:rPr>
          <w:rStyle w:val="DataTypeTok"/>
        </w:rPr>
        <w:t>vjust</w:t>
      </w:r>
      <w:proofErr w:type="spellEnd"/>
      <w:r>
        <w:rPr>
          <w:rStyle w:val="DataTypeTok"/>
        </w:rPr>
        <w:t xml:space="preserve">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proofErr w:type="spellStart"/>
      <w:r>
        <w:rPr>
          <w:rStyle w:val="KeywordTok"/>
        </w:rPr>
        <w:t>theme_classic</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w:t>
      </w:r>
      <w:proofErr w:type="spellStart"/>
      <w:r>
        <w:rPr>
          <w:rStyle w:val="StringTok"/>
        </w:rPr>
        <w:t>CarName</w:t>
      </w:r>
      <w:proofErr w:type="spellEnd"/>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proofErr w:type="spellStart"/>
      <w:r>
        <w:rPr>
          <w:rStyle w:val="DataTypeTok"/>
        </w:rPr>
        <w:t>vjust</w:t>
      </w:r>
      <w:proofErr w:type="spellEnd"/>
      <w:r>
        <w:rPr>
          <w:rStyle w:val="DataTypeTok"/>
        </w:rPr>
        <w:t xml:space="preserve"> =</w:t>
      </w:r>
      <w:r>
        <w:rPr>
          <w:rStyle w:val="NormalTok"/>
        </w:rPr>
        <w:t xml:space="preserve"> </w:t>
      </w:r>
      <w:r>
        <w:rPr>
          <w:rStyle w:val="FloatTok"/>
        </w:rPr>
        <w:t>0.5</w:t>
      </w:r>
      <w:r>
        <w:rPr>
          <w:rStyle w:val="NormalTok"/>
        </w:rPr>
        <w:t>))</w:t>
      </w:r>
    </w:p>
    <w:p w14:paraId="360FEF5D" w14:textId="77777777" w:rsidR="00FB6E55" w:rsidRDefault="00FB6E55" w:rsidP="00FB6E55">
      <w:pPr>
        <w:pStyle w:val="SourceCode"/>
      </w:pPr>
      <w:r>
        <w:rPr>
          <w:rStyle w:val="CommentTok"/>
        </w:rPr>
        <w:t># no missing values</w:t>
      </w:r>
      <w:r>
        <w:br/>
      </w:r>
      <w:proofErr w:type="spellStart"/>
      <w:r>
        <w:rPr>
          <w:rStyle w:val="KeywordTok"/>
        </w:rPr>
        <w:t>md.pattern</w:t>
      </w:r>
      <w:proofErr w:type="spellEnd"/>
      <w:r>
        <w:rPr>
          <w:rStyle w:val="NormalTok"/>
        </w:rPr>
        <w:t>(pro)</w:t>
      </w:r>
      <w:r>
        <w:br/>
      </w:r>
      <w:r>
        <w:br/>
      </w:r>
      <w:r>
        <w:rPr>
          <w:rStyle w:val="CommentTok"/>
        </w:rPr>
        <w:t># Collapse car name into brands</w:t>
      </w:r>
      <w:r>
        <w:br/>
      </w:r>
      <w:r>
        <w:rPr>
          <w:rStyle w:val="NormalTok"/>
        </w:rPr>
        <w:t>x =</w:t>
      </w:r>
      <w:r>
        <w:rPr>
          <w:rStyle w:val="StringTok"/>
        </w:rPr>
        <w:t xml:space="preserve"> </w:t>
      </w:r>
      <w:r>
        <w:rPr>
          <w:rStyle w:val="KeywordTok"/>
        </w:rPr>
        <w:t>c</w:t>
      </w:r>
      <w:r>
        <w:rPr>
          <w:rStyle w:val="NormalTok"/>
        </w:rPr>
        <w:t>(</w:t>
      </w:r>
      <w:r>
        <w:rPr>
          <w:rStyle w:val="StringTok"/>
        </w:rPr>
        <w:t>"alfa-</w:t>
      </w:r>
      <w:proofErr w:type="spellStart"/>
      <w:r>
        <w:rPr>
          <w:rStyle w:val="StringTok"/>
        </w:rPr>
        <w:t>romero</w:t>
      </w:r>
      <w:proofErr w:type="spellEnd"/>
      <w:r>
        <w:rPr>
          <w:rStyle w:val="StringTok"/>
        </w:rPr>
        <w:t>"</w:t>
      </w:r>
      <w:r>
        <w:rPr>
          <w:rStyle w:val="NormalTok"/>
        </w:rPr>
        <w:t xml:space="preserve">, </w:t>
      </w:r>
      <w:r>
        <w:rPr>
          <w:rStyle w:val="StringTok"/>
        </w:rPr>
        <w:t>"</w:t>
      </w:r>
      <w:proofErr w:type="spellStart"/>
      <w:r>
        <w:rPr>
          <w:rStyle w:val="StringTok"/>
        </w:rPr>
        <w:t>audi</w:t>
      </w:r>
      <w:proofErr w:type="spellEnd"/>
      <w:r>
        <w:rPr>
          <w:rStyle w:val="StringTok"/>
        </w:rPr>
        <w:t>"</w:t>
      </w:r>
      <w:r>
        <w:rPr>
          <w:rStyle w:val="NormalTok"/>
        </w:rPr>
        <w:t xml:space="preserve">, </w:t>
      </w:r>
      <w:r>
        <w:rPr>
          <w:rStyle w:val="StringTok"/>
        </w:rPr>
        <w:t>"</w:t>
      </w:r>
      <w:proofErr w:type="spellStart"/>
      <w:r>
        <w:rPr>
          <w:rStyle w:val="StringTok"/>
        </w:rPr>
        <w:t>bmw</w:t>
      </w:r>
      <w:proofErr w:type="spellEnd"/>
      <w:r>
        <w:rPr>
          <w:rStyle w:val="StringTok"/>
        </w:rPr>
        <w:t>"</w:t>
      </w:r>
      <w:r>
        <w:rPr>
          <w:rStyle w:val="NormalTok"/>
        </w:rPr>
        <w:t xml:space="preserve">, </w:t>
      </w:r>
      <w:r>
        <w:rPr>
          <w:rStyle w:val="StringTok"/>
        </w:rPr>
        <w:t>"</w:t>
      </w:r>
      <w:proofErr w:type="spellStart"/>
      <w:r>
        <w:rPr>
          <w:rStyle w:val="StringTok"/>
        </w:rPr>
        <w:t>buick</w:t>
      </w:r>
      <w:proofErr w:type="spellEnd"/>
      <w:r>
        <w:rPr>
          <w:rStyle w:val="StringTok"/>
        </w:rPr>
        <w:t>"</w:t>
      </w:r>
      <w:r>
        <w:rPr>
          <w:rStyle w:val="NormalTok"/>
        </w:rPr>
        <w:t xml:space="preserve">, </w:t>
      </w:r>
      <w:r>
        <w:rPr>
          <w:rStyle w:val="StringTok"/>
        </w:rPr>
        <w:t>"</w:t>
      </w:r>
      <w:proofErr w:type="spellStart"/>
      <w:r>
        <w:rPr>
          <w:rStyle w:val="StringTok"/>
        </w:rPr>
        <w:t>chevrolet</w:t>
      </w:r>
      <w:proofErr w:type="spellEnd"/>
      <w:r>
        <w:rPr>
          <w:rStyle w:val="StringTok"/>
        </w:rPr>
        <w:t>"</w:t>
      </w:r>
      <w:r>
        <w:rPr>
          <w:rStyle w:val="NormalTok"/>
        </w:rPr>
        <w:t xml:space="preserve">, </w:t>
      </w:r>
      <w:r>
        <w:rPr>
          <w:rStyle w:val="StringTok"/>
        </w:rPr>
        <w:t>"dodge"</w:t>
      </w:r>
      <w:r>
        <w:rPr>
          <w:rStyle w:val="NormalTok"/>
        </w:rPr>
        <w:t xml:space="preserve">, </w:t>
      </w:r>
      <w:r>
        <w:rPr>
          <w:rStyle w:val="StringTok"/>
        </w:rPr>
        <w:t>"</w:t>
      </w:r>
      <w:proofErr w:type="spellStart"/>
      <w:r>
        <w:rPr>
          <w:rStyle w:val="StringTok"/>
        </w:rPr>
        <w:t>honda</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isuzu</w:t>
      </w:r>
      <w:proofErr w:type="spellEnd"/>
      <w:r>
        <w:rPr>
          <w:rStyle w:val="StringTok"/>
        </w:rPr>
        <w:t>"</w:t>
      </w:r>
      <w:r>
        <w:rPr>
          <w:rStyle w:val="NormalTok"/>
        </w:rPr>
        <w:t xml:space="preserve">, </w:t>
      </w:r>
      <w:r>
        <w:rPr>
          <w:rStyle w:val="StringTok"/>
        </w:rPr>
        <w:t>"jaguar"</w:t>
      </w:r>
      <w:r>
        <w:rPr>
          <w:rStyle w:val="NormalTok"/>
        </w:rPr>
        <w:t xml:space="preserve">, </w:t>
      </w:r>
      <w:r>
        <w:rPr>
          <w:rStyle w:val="StringTok"/>
        </w:rPr>
        <w:t>"</w:t>
      </w:r>
      <w:proofErr w:type="spellStart"/>
      <w:r>
        <w:rPr>
          <w:rStyle w:val="StringTok"/>
        </w:rPr>
        <w:t>mazda</w:t>
      </w:r>
      <w:proofErr w:type="spellEnd"/>
      <w:r>
        <w:rPr>
          <w:rStyle w:val="StringTok"/>
        </w:rPr>
        <w:t>"</w:t>
      </w:r>
      <w:r>
        <w:rPr>
          <w:rStyle w:val="NormalTok"/>
        </w:rPr>
        <w:t xml:space="preserve">, </w:t>
      </w:r>
      <w:r>
        <w:rPr>
          <w:rStyle w:val="StringTok"/>
        </w:rPr>
        <w:t>"mercury"</w:t>
      </w:r>
      <w:r>
        <w:rPr>
          <w:rStyle w:val="NormalTok"/>
        </w:rPr>
        <w:t xml:space="preserve">, </w:t>
      </w:r>
      <w:r>
        <w:rPr>
          <w:rStyle w:val="StringTok"/>
        </w:rPr>
        <w:t>"</w:t>
      </w:r>
      <w:proofErr w:type="spellStart"/>
      <w:r>
        <w:rPr>
          <w:rStyle w:val="StringTok"/>
        </w:rPr>
        <w:t>mitsubishi</w:t>
      </w:r>
      <w:proofErr w:type="spellEnd"/>
      <w:r>
        <w:rPr>
          <w:rStyle w:val="StringTok"/>
        </w:rPr>
        <w:t>"</w:t>
      </w:r>
      <w:r>
        <w:rPr>
          <w:rStyle w:val="NormalTok"/>
        </w:rPr>
        <w:t xml:space="preserve">, </w:t>
      </w:r>
      <w:r>
        <w:rPr>
          <w:rStyle w:val="StringTok"/>
        </w:rPr>
        <w:t>"</w:t>
      </w:r>
      <w:proofErr w:type="spellStart"/>
      <w:r>
        <w:rPr>
          <w:rStyle w:val="StringTok"/>
        </w:rPr>
        <w:t>nissan</w:t>
      </w:r>
      <w:proofErr w:type="spellEnd"/>
      <w:r>
        <w:rPr>
          <w:rStyle w:val="StringTok"/>
        </w:rPr>
        <w:t>"</w:t>
      </w:r>
      <w:r>
        <w:rPr>
          <w:rStyle w:val="NormalTok"/>
        </w:rPr>
        <w:t xml:space="preserve">, </w:t>
      </w:r>
      <w:r>
        <w:rPr>
          <w:rStyle w:val="StringTok"/>
        </w:rPr>
        <w:t>"</w:t>
      </w:r>
      <w:proofErr w:type="spellStart"/>
      <w:r>
        <w:rPr>
          <w:rStyle w:val="StringTok"/>
        </w:rPr>
        <w:t>peugeot</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plymouth</w:t>
      </w:r>
      <w:proofErr w:type="spellEnd"/>
      <w:r>
        <w:rPr>
          <w:rStyle w:val="StringTok"/>
        </w:rPr>
        <w:t>"</w:t>
      </w:r>
      <w:r>
        <w:rPr>
          <w:rStyle w:val="NormalTok"/>
        </w:rPr>
        <w:t xml:space="preserve">, </w:t>
      </w:r>
      <w:r>
        <w:rPr>
          <w:rStyle w:val="StringTok"/>
        </w:rPr>
        <w:t>"</w:t>
      </w:r>
      <w:proofErr w:type="spellStart"/>
      <w:r>
        <w:rPr>
          <w:rStyle w:val="StringTok"/>
        </w:rPr>
        <w:t>porsche</w:t>
      </w:r>
      <w:proofErr w:type="spellEnd"/>
      <w:r>
        <w:rPr>
          <w:rStyle w:val="StringTok"/>
        </w:rPr>
        <w:t>"</w:t>
      </w:r>
      <w:r>
        <w:rPr>
          <w:rStyle w:val="NormalTok"/>
        </w:rPr>
        <w:t xml:space="preserve">, </w:t>
      </w:r>
      <w:r>
        <w:rPr>
          <w:rStyle w:val="StringTok"/>
        </w:rPr>
        <w:t>"</w:t>
      </w:r>
      <w:proofErr w:type="spellStart"/>
      <w:r>
        <w:rPr>
          <w:rStyle w:val="StringTok"/>
        </w:rPr>
        <w:t>renault</w:t>
      </w:r>
      <w:proofErr w:type="spellEnd"/>
      <w:r>
        <w:rPr>
          <w:rStyle w:val="StringTok"/>
        </w:rPr>
        <w:t>"</w:t>
      </w:r>
      <w:r>
        <w:rPr>
          <w:rStyle w:val="NormalTok"/>
        </w:rPr>
        <w:t xml:space="preserve">, </w:t>
      </w:r>
      <w:r>
        <w:rPr>
          <w:rStyle w:val="StringTok"/>
        </w:rPr>
        <w:t>"</w:t>
      </w:r>
      <w:proofErr w:type="spellStart"/>
      <w:r>
        <w:rPr>
          <w:rStyle w:val="StringTok"/>
        </w:rPr>
        <w:t>saab</w:t>
      </w:r>
      <w:proofErr w:type="spellEnd"/>
      <w:r>
        <w:rPr>
          <w:rStyle w:val="StringTok"/>
        </w:rPr>
        <w:t>"</w:t>
      </w:r>
      <w:r>
        <w:rPr>
          <w:rStyle w:val="NormalTok"/>
        </w:rPr>
        <w:t xml:space="preserve">, </w:t>
      </w:r>
      <w:r>
        <w:rPr>
          <w:rStyle w:val="StringTok"/>
        </w:rPr>
        <w:t>"</w:t>
      </w:r>
      <w:proofErr w:type="spellStart"/>
      <w:r>
        <w:rPr>
          <w:rStyle w:val="StringTok"/>
        </w:rPr>
        <w:t>subaru</w:t>
      </w:r>
      <w:proofErr w:type="spellEnd"/>
      <w:r>
        <w:rPr>
          <w:rStyle w:val="StringTok"/>
        </w:rPr>
        <w:t>"</w:t>
      </w:r>
      <w:r>
        <w:rPr>
          <w:rStyle w:val="NormalTok"/>
        </w:rPr>
        <w:t xml:space="preserve">, </w:t>
      </w:r>
      <w:r>
        <w:rPr>
          <w:rStyle w:val="StringTok"/>
        </w:rPr>
        <w:t>"</w:t>
      </w:r>
      <w:proofErr w:type="spellStart"/>
      <w:r>
        <w:rPr>
          <w:rStyle w:val="StringTok"/>
        </w:rPr>
        <w:t>toyota</w:t>
      </w:r>
      <w:proofErr w:type="spellEnd"/>
      <w:r>
        <w:rPr>
          <w:rStyle w:val="StringTok"/>
        </w:rPr>
        <w:t>"</w:t>
      </w:r>
      <w:r>
        <w:rPr>
          <w:rStyle w:val="NormalTok"/>
        </w:rPr>
        <w:t xml:space="preserve">, </w:t>
      </w:r>
      <w:r>
        <w:rPr>
          <w:rStyle w:val="StringTok"/>
        </w:rPr>
        <w:t>"</w:t>
      </w:r>
      <w:proofErr w:type="spellStart"/>
      <w:r>
        <w:rPr>
          <w:rStyle w:val="StringTok"/>
        </w:rPr>
        <w:t>volkswagen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volvo</w:t>
      </w:r>
      <w:proofErr w:type="spellEnd"/>
      <w:r>
        <w:rPr>
          <w:rStyle w:val="StringTok"/>
        </w:rPr>
        <w:t>"</w:t>
      </w:r>
      <w:r>
        <w:rPr>
          <w:rStyle w:val="NormalTok"/>
        </w:rPr>
        <w:t xml:space="preserve">, </w:t>
      </w:r>
      <w:r>
        <w:rPr>
          <w:rStyle w:val="StringTok"/>
        </w:rPr>
        <w:t>"</w:t>
      </w:r>
      <w:proofErr w:type="spellStart"/>
      <w:r>
        <w:rPr>
          <w:rStyle w:val="StringTok"/>
        </w:rPr>
        <w:t>vw</w:t>
      </w:r>
      <w:proofErr w:type="spellEnd"/>
      <w:r>
        <w:rPr>
          <w:rStyle w:val="StringTok"/>
        </w:rPr>
        <w:t>"</w:t>
      </w:r>
      <w:r>
        <w:rPr>
          <w:rStyle w:val="NormalTok"/>
        </w:rPr>
        <w:t>)</w:t>
      </w:r>
      <w:r>
        <w:br/>
      </w:r>
      <w:r>
        <w:br/>
      </w:r>
      <w:r>
        <w:rPr>
          <w:rStyle w:val="NormalTok"/>
        </w:rPr>
        <w:t>brand =</w:t>
      </w:r>
      <w:r>
        <w:rPr>
          <w:rStyle w:val="StringTok"/>
        </w:rPr>
        <w:t xml:space="preserve"> </w:t>
      </w:r>
      <w:r>
        <w:rPr>
          <w:rStyle w:val="KeywordTok"/>
        </w:rPr>
        <w:t>numeric</w:t>
      </w:r>
      <w:r>
        <w:rPr>
          <w:rStyle w:val="NormalTok"/>
        </w:rPr>
        <w:t>(</w:t>
      </w:r>
      <w:proofErr w:type="spellStart"/>
      <w:r>
        <w:rPr>
          <w:rStyle w:val="KeywordTok"/>
        </w:rPr>
        <w:t>nrow</w:t>
      </w:r>
      <w:proofErr w:type="spellEnd"/>
      <w:r>
        <w:rPr>
          <w:rStyle w:val="NormalTok"/>
        </w:rPr>
        <w:t>(pro))</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 xml:space="preserve">, </w:t>
      </w:r>
      <w:proofErr w:type="spellStart"/>
      <w:r>
        <w:rPr>
          <w:rStyle w:val="KeywordTok"/>
        </w:rPr>
        <w:t>nrow</w:t>
      </w:r>
      <w:proofErr w:type="spellEnd"/>
      <w:r>
        <w:rPr>
          <w:rStyle w:val="NormalTok"/>
        </w:rPr>
        <w:t>(pro))) {</w:t>
      </w:r>
      <w:r>
        <w:br/>
      </w:r>
      <w:r>
        <w:rPr>
          <w:rStyle w:val="NormalTok"/>
        </w:rPr>
        <w:t xml:space="preserve">    temp =</w:t>
      </w:r>
      <w:r>
        <w:rPr>
          <w:rStyle w:val="StringTok"/>
        </w:rPr>
        <w:t xml:space="preserve"> </w:t>
      </w:r>
      <w:proofErr w:type="spellStart"/>
      <w:r>
        <w:rPr>
          <w:rStyle w:val="KeywordTok"/>
        </w:rPr>
        <w:t>unlist</w:t>
      </w:r>
      <w:proofErr w:type="spellEnd"/>
      <w:r>
        <w:rPr>
          <w:rStyle w:val="NormalTok"/>
        </w:rPr>
        <w:t>(</w:t>
      </w:r>
      <w:proofErr w:type="spellStart"/>
      <w:r>
        <w:rPr>
          <w:rStyle w:val="KeywordTok"/>
        </w:rPr>
        <w:t>strsplit</w:t>
      </w:r>
      <w:proofErr w:type="spellEnd"/>
      <w:r>
        <w:rPr>
          <w:rStyle w:val="NormalTok"/>
        </w:rPr>
        <w:t>(</w:t>
      </w:r>
      <w:proofErr w:type="spellStart"/>
      <w:r>
        <w:rPr>
          <w:rStyle w:val="KeywordTok"/>
        </w:rPr>
        <w:t>as.character</w:t>
      </w:r>
      <w:proofErr w:type="spellEnd"/>
      <w:r>
        <w:rPr>
          <w:rStyle w:val="NormalTok"/>
        </w:rPr>
        <w:t>(pro[</w:t>
      </w:r>
      <w:proofErr w:type="spellStart"/>
      <w:r>
        <w:rPr>
          <w:rStyle w:val="NormalTok"/>
        </w:rPr>
        <w:t>i</w:t>
      </w:r>
      <w:proofErr w:type="spellEnd"/>
      <w:r>
        <w:rPr>
          <w:rStyle w:val="NormalTok"/>
        </w:rPr>
        <w:t xml:space="preserve">, </w:t>
      </w:r>
      <w:r>
        <w:rPr>
          <w:rStyle w:val="DecValTok"/>
        </w:rPr>
        <w:t>2</w:t>
      </w:r>
      <w:r>
        <w:rPr>
          <w:rStyle w:val="NormalTok"/>
        </w:rPr>
        <w:t xml:space="preserve">]), </w:t>
      </w:r>
      <w:r>
        <w:rPr>
          <w:rStyle w:val="StringTok"/>
        </w:rPr>
        <w:t>" "</w:t>
      </w:r>
      <w:r>
        <w:rPr>
          <w:rStyle w:val="NormalTok"/>
        </w:rPr>
        <w:t>))</w:t>
      </w:r>
      <w:r>
        <w:br/>
      </w:r>
      <w:r>
        <w:rPr>
          <w:rStyle w:val="NormalTok"/>
        </w:rPr>
        <w:t xml:space="preserve">    </w:t>
      </w:r>
      <w:r>
        <w:rPr>
          <w:rStyle w:val="ControlFlowTok"/>
        </w:rPr>
        <w:t>for</w:t>
      </w:r>
      <w:r>
        <w:rPr>
          <w:rStyle w:val="NormalTok"/>
        </w:rPr>
        <w:t xml:space="preserve"> (name </w:t>
      </w:r>
      <w:r>
        <w:rPr>
          <w:rStyle w:val="ControlFlowTok"/>
        </w:rPr>
        <w:t>in</w:t>
      </w:r>
      <w:r>
        <w:rPr>
          <w:rStyle w:val="NormalTok"/>
        </w:rPr>
        <w:t xml:space="preserve"> x) {</w:t>
      </w:r>
      <w:r>
        <w:br/>
      </w:r>
      <w:r>
        <w:rPr>
          <w:rStyle w:val="NormalTok"/>
        </w:rPr>
        <w:t xml:space="preserve">        </w:t>
      </w:r>
      <w:r>
        <w:rPr>
          <w:rStyle w:val="ControlFlowTok"/>
        </w:rPr>
        <w:t>if</w:t>
      </w:r>
      <w:r>
        <w:rPr>
          <w:rStyle w:val="NormalTok"/>
        </w:rPr>
        <w:t xml:space="preserve"> (name </w:t>
      </w:r>
      <w:r>
        <w:rPr>
          <w:rStyle w:val="OperatorTok"/>
        </w:rPr>
        <w:t>%in%</w:t>
      </w:r>
      <w:r>
        <w:rPr>
          <w:rStyle w:val="StringTok"/>
        </w:rPr>
        <w:t xml:space="preserve"> </w:t>
      </w:r>
      <w:r>
        <w:rPr>
          <w:rStyle w:val="NormalTok"/>
        </w:rPr>
        <w:t>temp) {</w:t>
      </w:r>
      <w:r>
        <w:br/>
      </w:r>
      <w:r>
        <w:rPr>
          <w:rStyle w:val="NormalTok"/>
        </w:rPr>
        <w:t xml:space="preserve">            </w:t>
      </w:r>
      <w:r>
        <w:rPr>
          <w:rStyle w:val="ControlFlowTok"/>
        </w:rPr>
        <w:t>if</w:t>
      </w:r>
      <w:r>
        <w:rPr>
          <w:rStyle w:val="NormalTok"/>
        </w:rPr>
        <w:t xml:space="preserve"> (name </w:t>
      </w:r>
      <w:r>
        <w:rPr>
          <w:rStyle w:val="OperatorTok"/>
        </w:rPr>
        <w:t>!=</w:t>
      </w:r>
      <w:r>
        <w:rPr>
          <w:rStyle w:val="StringTok"/>
        </w:rPr>
        <w:t xml:space="preserve"> "alfa-</w:t>
      </w:r>
      <w:proofErr w:type="spellStart"/>
      <w:r>
        <w:rPr>
          <w:rStyle w:val="StringTok"/>
        </w:rPr>
        <w:t>romero</w:t>
      </w:r>
      <w:proofErr w:type="spellEnd"/>
      <w:r>
        <w:rPr>
          <w:rStyle w:val="StringTok"/>
        </w:rPr>
        <w:t>"</w:t>
      </w:r>
      <w:r>
        <w:rPr>
          <w:rStyle w:val="NormalTok"/>
        </w:rPr>
        <w:t>) {</w:t>
      </w:r>
      <w:r>
        <w:br/>
      </w:r>
      <w:r>
        <w:rPr>
          <w:rStyle w:val="NormalTok"/>
        </w:rPr>
        <w:t xml:space="preserve">                brand[</w:t>
      </w:r>
      <w:proofErr w:type="spellStart"/>
      <w:r>
        <w:rPr>
          <w:rStyle w:val="NormalTok"/>
        </w:rPr>
        <w:t>i</w:t>
      </w:r>
      <w:proofErr w:type="spellEnd"/>
      <w:r>
        <w:rPr>
          <w:rStyle w:val="NormalTok"/>
        </w:rPr>
        <w:t>] =</w:t>
      </w:r>
      <w:r>
        <w:rPr>
          <w:rStyle w:val="StringTok"/>
        </w:rPr>
        <w:t xml:space="preserve"> </w:t>
      </w:r>
      <w:r>
        <w:rPr>
          <w:rStyle w:val="NormalTok"/>
        </w:rPr>
        <w:t>name</w:t>
      </w:r>
      <w:r>
        <w:br/>
      </w:r>
      <w:r>
        <w:rPr>
          <w:rStyle w:val="NormalTok"/>
        </w:rPr>
        <w:t xml:space="preserve">            } </w:t>
      </w:r>
      <w:r>
        <w:rPr>
          <w:rStyle w:val="ControlFlowTok"/>
        </w:rPr>
        <w:t>else</w:t>
      </w:r>
      <w:r>
        <w:rPr>
          <w:rStyle w:val="NormalTok"/>
        </w:rPr>
        <w:t xml:space="preserve"> {</w:t>
      </w:r>
      <w:r>
        <w:br/>
      </w:r>
      <w:r>
        <w:rPr>
          <w:rStyle w:val="NormalTok"/>
        </w:rPr>
        <w:t xml:space="preserve">                brand[</w:t>
      </w:r>
      <w:proofErr w:type="spellStart"/>
      <w:r>
        <w:rPr>
          <w:rStyle w:val="NormalTok"/>
        </w:rPr>
        <w:t>i</w:t>
      </w:r>
      <w:proofErr w:type="spellEnd"/>
      <w:r>
        <w:rPr>
          <w:rStyle w:val="NormalTok"/>
        </w:rPr>
        <w:t>] =</w:t>
      </w:r>
      <w:r>
        <w:rPr>
          <w:rStyle w:val="StringTok"/>
        </w:rPr>
        <w:t xml:space="preserve"> "AR"</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brand =</w:t>
      </w:r>
      <w:r>
        <w:rPr>
          <w:rStyle w:val="StringTok"/>
        </w:rPr>
        <w:t xml:space="preserve"> </w:t>
      </w:r>
      <w:r>
        <w:rPr>
          <w:rStyle w:val="KeywordTok"/>
        </w:rPr>
        <w:t>factor</w:t>
      </w:r>
      <w:r>
        <w:rPr>
          <w:rStyle w:val="NormalTok"/>
        </w:rPr>
        <w:t>(brand)</w:t>
      </w:r>
      <w:r>
        <w:br/>
      </w:r>
      <w:r>
        <w:rPr>
          <w:rStyle w:val="NormalTok"/>
        </w:rPr>
        <w:t>pro =</w:t>
      </w:r>
      <w:r>
        <w:rPr>
          <w:rStyle w:val="StringTok"/>
        </w:rPr>
        <w:t xml:space="preserve"> </w:t>
      </w:r>
      <w:proofErr w:type="spellStart"/>
      <w:r>
        <w:rPr>
          <w:rStyle w:val="KeywordTok"/>
        </w:rPr>
        <w:t>cbind</w:t>
      </w:r>
      <w:proofErr w:type="spellEnd"/>
      <w:r>
        <w:rPr>
          <w:rStyle w:val="NormalTok"/>
        </w:rPr>
        <w:t>(pro, brand)</w:t>
      </w:r>
      <w:r>
        <w:br/>
      </w:r>
      <w:proofErr w:type="spellStart"/>
      <w:r>
        <w:rPr>
          <w:rStyle w:val="NormalTok"/>
        </w:rPr>
        <w:t>pro</w:t>
      </w:r>
      <w:r>
        <w:rPr>
          <w:rStyle w:val="OperatorTok"/>
        </w:rPr>
        <w:t>$</w:t>
      </w:r>
      <w:r>
        <w:rPr>
          <w:rStyle w:val="NormalTok"/>
        </w:rPr>
        <w:t>CarName</w:t>
      </w:r>
      <w:proofErr w:type="spellEnd"/>
      <w:r>
        <w:rPr>
          <w:rStyle w:val="NormalTok"/>
        </w:rPr>
        <w:t xml:space="preserve"> &lt;-</w:t>
      </w:r>
      <w:r>
        <w:rPr>
          <w:rStyle w:val="StringTok"/>
        </w:rPr>
        <w:t xml:space="preserve"> </w:t>
      </w:r>
      <w:r>
        <w:rPr>
          <w:rStyle w:val="OtherTok"/>
        </w:rPr>
        <w:t>NULL</w:t>
      </w:r>
      <w:r>
        <w:br/>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5</w:t>
      </w:r>
      <w:r>
        <w:rPr>
          <w:rStyle w:val="NormalTok"/>
        </w:rPr>
        <w:t>))</w:t>
      </w:r>
      <w:r>
        <w:br/>
      </w:r>
      <w:r>
        <w:rPr>
          <w:rStyle w:val="NormalTok"/>
        </w:rPr>
        <w:t>n =</w:t>
      </w:r>
      <w:r>
        <w:rPr>
          <w:rStyle w:val="StringTok"/>
        </w:rPr>
        <w:t xml:space="preserve"> </w:t>
      </w:r>
      <w:proofErr w:type="spellStart"/>
      <w:r>
        <w:rPr>
          <w:rStyle w:val="KeywordTok"/>
        </w:rPr>
        <w:t>nrow</w:t>
      </w:r>
      <w:proofErr w:type="spellEnd"/>
      <w:r>
        <w:rPr>
          <w:rStyle w:val="NormalTok"/>
        </w:rPr>
        <w:t>(pro)</w:t>
      </w:r>
      <w:r>
        <w:br/>
      </w:r>
      <w:r>
        <w:rPr>
          <w:rStyle w:val="NormalTok"/>
        </w:rPr>
        <w:t>k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(n)</w:t>
      </w:r>
      <w:r>
        <w:br/>
      </w:r>
      <w:proofErr w:type="spellStart"/>
      <w:r>
        <w:rPr>
          <w:rStyle w:val="NormalTok"/>
        </w:rPr>
        <w:t>nam</w:t>
      </w:r>
      <w:proofErr w:type="spellEnd"/>
      <w:r>
        <w:rPr>
          <w:rStyle w:val="NormalTok"/>
        </w:rPr>
        <w:t xml:space="preserve"> =</w:t>
      </w:r>
      <w:r>
        <w:rPr>
          <w:rStyle w:val="StringTok"/>
        </w:rPr>
        <w:t xml:space="preserve"> </w:t>
      </w:r>
      <w:r>
        <w:rPr>
          <w:rStyle w:val="KeywordTok"/>
        </w:rPr>
        <w:t>names</w:t>
      </w:r>
      <w:r>
        <w:rPr>
          <w:rStyle w:val="NormalTok"/>
        </w:rPr>
        <w:t>(pro)</w:t>
      </w:r>
      <w:r>
        <w:br/>
      </w:r>
      <w:r>
        <w:br/>
      </w:r>
      <w:r>
        <w:br/>
      </w:r>
      <w:r>
        <w:rPr>
          <w:rStyle w:val="CommentTok"/>
        </w:rPr>
        <w:lastRenderedPageBreak/>
        <w:t xml:space="preserve"># Histogram and </w:t>
      </w:r>
      <w:proofErr w:type="spellStart"/>
      <w:r>
        <w:rPr>
          <w:rStyle w:val="CommentTok"/>
        </w:rPr>
        <w:t>scattermatrix</w:t>
      </w:r>
      <w:proofErr w:type="spellEnd"/>
      <w:r>
        <w:rPr>
          <w:rStyle w:val="CommentTok"/>
        </w:rPr>
        <w:t xml:space="preserve"> for the continual variables</w:t>
      </w:r>
      <w:r>
        <w:br/>
      </w:r>
      <w:r>
        <w:rPr>
          <w:rStyle w:val="NormalTok"/>
        </w:rPr>
        <w:t>fac =</w:t>
      </w:r>
      <w:r>
        <w:rPr>
          <w:rStyle w:val="StringTok"/>
        </w:rPr>
        <w:t xml:space="preserve"> </w:t>
      </w:r>
      <w:r>
        <w:rPr>
          <w:rStyle w:val="OtherTok"/>
        </w:rPr>
        <w:t>NULL</w:t>
      </w:r>
      <w:r>
        <w:br/>
      </w:r>
      <w:r>
        <w:rPr>
          <w:rStyle w:val="NormalTok"/>
        </w:rPr>
        <w:t>num =</w:t>
      </w:r>
      <w:r>
        <w:rPr>
          <w:rStyle w:val="StringTok"/>
        </w:rPr>
        <w:t xml:space="preserve"> </w:t>
      </w:r>
      <w:r>
        <w:rPr>
          <w:rStyle w:val="OtherTok"/>
        </w:rPr>
        <w:t>NULL</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KeywordTok"/>
        </w:rPr>
        <w:t>length</w:t>
      </w:r>
      <w:r>
        <w:rPr>
          <w:rStyle w:val="NormalTok"/>
        </w:rPr>
        <w:t>(</w:t>
      </w:r>
      <w:proofErr w:type="spellStart"/>
      <w:r>
        <w:rPr>
          <w:rStyle w:val="NormalTok"/>
        </w:rPr>
        <w:t>nam</w:t>
      </w:r>
      <w:proofErr w:type="spellEnd"/>
      <w:r>
        <w:rPr>
          <w:rStyle w:val="NormalTok"/>
        </w:rPr>
        <w:t>))) {</w:t>
      </w:r>
      <w:r>
        <w:br/>
      </w:r>
      <w:r>
        <w:rPr>
          <w:rStyle w:val="NormalTok"/>
        </w:rPr>
        <w:t xml:space="preserve">    </w:t>
      </w:r>
      <w:r>
        <w:rPr>
          <w:rStyle w:val="ControlFlowTok"/>
        </w:rPr>
        <w:t>if</w:t>
      </w:r>
      <w:r>
        <w:rPr>
          <w:rStyle w:val="NormalTok"/>
        </w:rPr>
        <w:t xml:space="preserve"> (</w:t>
      </w:r>
      <w:r>
        <w:rPr>
          <w:rStyle w:val="KeywordTok"/>
        </w:rPr>
        <w:t>class</w:t>
      </w:r>
      <w:r>
        <w:rPr>
          <w:rStyle w:val="NormalTok"/>
        </w:rPr>
        <w:t>(pro[[</w:t>
      </w:r>
      <w:proofErr w:type="spellStart"/>
      <w:r>
        <w:rPr>
          <w:rStyle w:val="NormalTok"/>
        </w:rPr>
        <w:t>i</w:t>
      </w:r>
      <w:proofErr w:type="spellEnd"/>
      <w:r>
        <w:rPr>
          <w:rStyle w:val="NormalTok"/>
        </w:rPr>
        <w:t xml:space="preserve">]]) </w:t>
      </w:r>
      <w:r>
        <w:rPr>
          <w:rStyle w:val="OperatorTok"/>
        </w:rPr>
        <w:t>!=</w:t>
      </w:r>
      <w:r>
        <w:rPr>
          <w:rStyle w:val="StringTok"/>
        </w:rPr>
        <w:t xml:space="preserve"> "factor"</w:t>
      </w:r>
      <w:r>
        <w:rPr>
          <w:rStyle w:val="NormalTok"/>
        </w:rPr>
        <w:t>) {</w:t>
      </w:r>
      <w:r>
        <w:br/>
      </w:r>
      <w:r>
        <w:rPr>
          <w:rStyle w:val="NormalTok"/>
        </w:rPr>
        <w:t xml:space="preserve">        </w:t>
      </w:r>
      <w:r>
        <w:rPr>
          <w:rStyle w:val="KeywordTok"/>
        </w:rPr>
        <w:t>hist</w:t>
      </w:r>
      <w:r>
        <w:rPr>
          <w:rStyle w:val="NormalTok"/>
        </w:rPr>
        <w:t>(pro[[</w:t>
      </w:r>
      <w:proofErr w:type="spellStart"/>
      <w:r>
        <w:rPr>
          <w:rStyle w:val="NormalTok"/>
        </w:rPr>
        <w:t>i</w:t>
      </w:r>
      <w:proofErr w:type="spellEnd"/>
      <w:r>
        <w:rPr>
          <w:rStyle w:val="NormalTok"/>
        </w:rPr>
        <w:t xml:space="preserve">]], </w:t>
      </w:r>
      <w:r>
        <w:rPr>
          <w:rStyle w:val="DataTypeTok"/>
        </w:rPr>
        <w:t>breaks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"#99ccff"</w:t>
      </w:r>
      <w:r>
        <w:rPr>
          <w:rStyle w:val="NormalTok"/>
        </w:rPr>
        <w:t xml:space="preserve">, </w:t>
      </w:r>
      <w:r>
        <w:rPr>
          <w:rStyle w:val="DataTypeTok"/>
        </w:rPr>
        <w:t>main =</w:t>
      </w:r>
      <w:r>
        <w:rPr>
          <w:rStyle w:val="NormalTok"/>
        </w:rPr>
        <w:t xml:space="preserve"> </w:t>
      </w:r>
      <w:proofErr w:type="spellStart"/>
      <w:r>
        <w:rPr>
          <w:rStyle w:val="NormalTok"/>
        </w:rPr>
        <w:t>nam</w:t>
      </w:r>
      <w:proofErr w:type="spellEnd"/>
      <w:r>
        <w:rPr>
          <w:rStyle w:val="NormalTok"/>
        </w:rPr>
        <w:t>[</w:t>
      </w:r>
      <w:proofErr w:type="spellStart"/>
      <w:r>
        <w:rPr>
          <w:rStyle w:val="NormalTok"/>
        </w:rPr>
        <w:t>i</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proofErr w:type="spellStart"/>
      <w:r>
        <w:rPr>
          <w:rStyle w:val="KeywordTok"/>
        </w:rPr>
        <w:t>colnames</w:t>
      </w:r>
      <w:proofErr w:type="spellEnd"/>
      <w:r>
        <w:rPr>
          <w:rStyle w:val="NormalTok"/>
        </w:rPr>
        <w:t>(pro)[</w:t>
      </w:r>
      <w:proofErr w:type="spellStart"/>
      <w:r>
        <w:rPr>
          <w:rStyle w:val="NormalTok"/>
        </w:rPr>
        <w:t>i</w:t>
      </w:r>
      <w:proofErr w:type="spellEnd"/>
      <w:r>
        <w:rPr>
          <w:rStyle w:val="NormalTok"/>
        </w:rPr>
        <w:t>])</w:t>
      </w:r>
      <w:r>
        <w:br/>
      </w:r>
      <w:r>
        <w:rPr>
          <w:rStyle w:val="NormalTok"/>
        </w:rPr>
        <w:t xml:space="preserve">        num =</w:t>
      </w:r>
      <w:r>
        <w:rPr>
          <w:rStyle w:val="StringTok"/>
        </w:rPr>
        <w:t xml:space="preserve"> </w:t>
      </w:r>
      <w:r>
        <w:rPr>
          <w:rStyle w:val="KeywordTok"/>
        </w:rPr>
        <w:t>c</w:t>
      </w:r>
      <w:r>
        <w:rPr>
          <w:rStyle w:val="NormalTok"/>
        </w:rPr>
        <w:t xml:space="preserve">(num, </w:t>
      </w:r>
      <w:proofErr w:type="spellStart"/>
      <w:r>
        <w:rPr>
          <w:rStyle w:val="NormalTok"/>
        </w:rPr>
        <w:t>nam</w:t>
      </w:r>
      <w:proofErr w:type="spellEnd"/>
      <w:r>
        <w:rPr>
          <w:rStyle w:val="NormalTok"/>
        </w:rPr>
        <w:t>[</w:t>
      </w:r>
      <w:proofErr w:type="spellStart"/>
      <w:r>
        <w:rPr>
          <w:rStyle w:val="NormalTok"/>
        </w:rPr>
        <w:t>i</w:t>
      </w:r>
      <w:proofErr w:type="spellEnd"/>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fac =</w:t>
      </w:r>
      <w:r>
        <w:rPr>
          <w:rStyle w:val="StringTok"/>
        </w:rPr>
        <w:t xml:space="preserve"> </w:t>
      </w:r>
      <w:r>
        <w:rPr>
          <w:rStyle w:val="KeywordTok"/>
        </w:rPr>
        <w:t>c</w:t>
      </w:r>
      <w:r>
        <w:rPr>
          <w:rStyle w:val="NormalTok"/>
        </w:rPr>
        <w:t xml:space="preserve">(fac, </w:t>
      </w:r>
      <w:proofErr w:type="spellStart"/>
      <w:r>
        <w:rPr>
          <w:rStyle w:val="NormalTok"/>
        </w:rPr>
        <w:t>nam</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w:t>
      </w:r>
      <w:r>
        <w:br/>
      </w:r>
      <w:r>
        <w:br/>
      </w:r>
      <w:proofErr w:type="spellStart"/>
      <w:r>
        <w:rPr>
          <w:rStyle w:val="NormalTok"/>
        </w:rPr>
        <w:t>ind</w:t>
      </w:r>
      <w:proofErr w:type="spellEnd"/>
      <w:r>
        <w:rPr>
          <w:rStyle w:val="NormalTok"/>
        </w:rPr>
        <w:t xml:space="preserve"> =</w:t>
      </w:r>
      <w:r>
        <w:rPr>
          <w:rStyle w:val="StringTok"/>
        </w:rPr>
        <w:t xml:space="preserve"> </w:t>
      </w:r>
      <w:r>
        <w:rPr>
          <w:rStyle w:val="KeywordTok"/>
        </w:rPr>
        <w:t>which</w:t>
      </w:r>
      <w:r>
        <w:rPr>
          <w:rStyle w:val="NormalTok"/>
        </w:rPr>
        <w:t>(</w:t>
      </w:r>
      <w:proofErr w:type="spellStart"/>
      <w:r>
        <w:rPr>
          <w:rStyle w:val="KeywordTok"/>
        </w:rPr>
        <w:t>colnames</w:t>
      </w:r>
      <w:proofErr w:type="spellEnd"/>
      <w:r>
        <w:rPr>
          <w:rStyle w:val="NormalTok"/>
        </w:rPr>
        <w:t xml:space="preserve">(pro) </w:t>
      </w:r>
      <w:r>
        <w:rPr>
          <w:rStyle w:val="OperatorTok"/>
        </w:rPr>
        <w:t>%in%</w:t>
      </w:r>
      <w:r>
        <w:rPr>
          <w:rStyle w:val="StringTok"/>
        </w:rPr>
        <w:t xml:space="preserve"> </w:t>
      </w:r>
      <w:r>
        <w:rPr>
          <w:rStyle w:val="NormalTok"/>
        </w:rPr>
        <w:t>fac)</w:t>
      </w:r>
      <w:r>
        <w:br/>
      </w:r>
      <w:r>
        <w:br/>
      </w:r>
      <w:r>
        <w:rPr>
          <w:rStyle w:val="NormalTok"/>
        </w:rPr>
        <w:t>scat =</w:t>
      </w:r>
      <w:r>
        <w:rPr>
          <w:rStyle w:val="StringTok"/>
        </w:rPr>
        <w:t xml:space="preserve"> </w:t>
      </w:r>
      <w:r>
        <w:rPr>
          <w:rStyle w:val="NormalTok"/>
        </w:rPr>
        <w:t xml:space="preserve">pro[, </w:t>
      </w:r>
      <w:r>
        <w:rPr>
          <w:rStyle w:val="OperatorTok"/>
        </w:rPr>
        <w:t>-</w:t>
      </w:r>
      <w:proofErr w:type="spellStart"/>
      <w:r>
        <w:rPr>
          <w:rStyle w:val="NormalTok"/>
        </w:rPr>
        <w:t>ind</w:t>
      </w:r>
      <w:proofErr w:type="spellEnd"/>
      <w:r>
        <w:rPr>
          <w:rStyle w:val="NormalTok"/>
        </w:rPr>
        <w:t>]</w:t>
      </w:r>
      <w:r>
        <w:br/>
      </w:r>
      <w:proofErr w:type="spellStart"/>
      <w:r>
        <w:rPr>
          <w:rStyle w:val="KeywordTok"/>
        </w:rPr>
        <w:t>scatterplotMatrix</w:t>
      </w:r>
      <w:proofErr w:type="spellEnd"/>
      <w:r>
        <w:rPr>
          <w:rStyle w:val="NormalTok"/>
        </w:rPr>
        <w:t xml:space="preserve">(scat, </w:t>
      </w:r>
      <w:r>
        <w:rPr>
          <w:rStyle w:val="DataTypeTok"/>
        </w:rPr>
        <w:t>smooth =</w:t>
      </w:r>
      <w:r>
        <w:rPr>
          <w:rStyle w:val="NormalTok"/>
        </w:rPr>
        <w:t xml:space="preserve"> </w:t>
      </w:r>
      <w:r>
        <w:rPr>
          <w:rStyle w:val="KeywordTok"/>
        </w:rPr>
        <w:t>list</w:t>
      </w:r>
      <w:r>
        <w:rPr>
          <w:rStyle w:val="NormalTok"/>
        </w:rPr>
        <w:t>(</w:t>
      </w:r>
      <w:r>
        <w:rPr>
          <w:rStyle w:val="DataTypeTok"/>
        </w:rPr>
        <w:t>method =</w:t>
      </w:r>
      <w:r>
        <w:rPr>
          <w:rStyle w:val="NormalTok"/>
        </w:rPr>
        <w:t xml:space="preserve"> </w:t>
      </w:r>
      <w:proofErr w:type="spellStart"/>
      <w:r>
        <w:rPr>
          <w:rStyle w:val="NormalTok"/>
        </w:rPr>
        <w:t>gamLine</w:t>
      </w:r>
      <w:proofErr w:type="spellEnd"/>
      <w:r>
        <w:rPr>
          <w:rStyle w:val="NormalTok"/>
        </w:rPr>
        <w:t>))</w:t>
      </w:r>
    </w:p>
    <w:p w14:paraId="1C5EA279" w14:textId="77777777" w:rsidR="00FB6E55" w:rsidRDefault="00FB6E55" w:rsidP="00FB6E55">
      <w:pPr>
        <w:pStyle w:val="SourceCode"/>
      </w:pPr>
      <w:proofErr w:type="spellStart"/>
      <w:r>
        <w:rPr>
          <w:rStyle w:val="KeywordTok"/>
        </w:rPr>
        <w:t>stat.desc</w:t>
      </w:r>
      <w:proofErr w:type="spellEnd"/>
      <w:r>
        <w:rPr>
          <w:rStyle w:val="NormalTok"/>
        </w:rPr>
        <w:t>(price)</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proofErr w:type="spellStart"/>
      <w:r>
        <w:rPr>
          <w:rStyle w:val="KeywordTok"/>
        </w:rPr>
        <w:t>truehist</w:t>
      </w:r>
      <w:proofErr w:type="spellEnd"/>
      <w:r>
        <w:rPr>
          <w:rStyle w:val="NormalTok"/>
        </w:rPr>
        <w:t xml:space="preserve">(price, </w:t>
      </w:r>
      <w:r>
        <w:rPr>
          <w:rStyle w:val="DataTypeTok"/>
        </w:rPr>
        <w:t>col =</w:t>
      </w:r>
      <w:r>
        <w:rPr>
          <w:rStyle w:val="NormalTok"/>
        </w:rPr>
        <w:t xml:space="preserve"> </w:t>
      </w:r>
      <w:r>
        <w:rPr>
          <w:rStyle w:val="StringTok"/>
        </w:rPr>
        <w:t>"#99ccff"</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"Counts"</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"Values"</w:t>
      </w:r>
      <w:r>
        <w:rPr>
          <w:rStyle w:val="NormalTok"/>
        </w:rPr>
        <w:t>)</w:t>
      </w:r>
      <w:r>
        <w:br/>
      </w:r>
      <w:r>
        <w:rPr>
          <w:rStyle w:val="KeywordTok"/>
        </w:rPr>
        <w:t>lines</w:t>
      </w:r>
      <w:r>
        <w:rPr>
          <w:rStyle w:val="NormalTok"/>
        </w:rPr>
        <w:t>(</w:t>
      </w:r>
      <w:r>
        <w:rPr>
          <w:rStyle w:val="KeywordTok"/>
        </w:rPr>
        <w:t>density</w:t>
      </w:r>
      <w:r>
        <w:rPr>
          <w:rStyle w:val="NormalTok"/>
        </w:rPr>
        <w:t>(price))</w:t>
      </w:r>
      <w:r>
        <w:br/>
      </w:r>
      <w:proofErr w:type="spellStart"/>
      <w:r>
        <w:rPr>
          <w:rStyle w:val="KeywordTok"/>
        </w:rPr>
        <w:t>qqPlot</w:t>
      </w:r>
      <w:proofErr w:type="spellEnd"/>
      <w:r>
        <w:rPr>
          <w:rStyle w:val="NormalTok"/>
        </w:rPr>
        <w:t>(</w:t>
      </w:r>
      <w:r>
        <w:rPr>
          <w:rStyle w:val="OperatorTok"/>
        </w:rPr>
        <w:t>~</w:t>
      </w:r>
      <w:r>
        <w:rPr>
          <w:rStyle w:val="NormalTok"/>
        </w:rPr>
        <w:t xml:space="preserve">price, </w:t>
      </w:r>
      <w:r>
        <w:rPr>
          <w:rStyle w:val="DataTypeTok"/>
        </w:rPr>
        <w:t>data =</w:t>
      </w:r>
      <w:r>
        <w:rPr>
          <w:rStyle w:val="NormalTok"/>
        </w:rPr>
        <w:t xml:space="preserve"> heart)</w:t>
      </w:r>
      <w:r>
        <w:br/>
      </w:r>
      <w:r>
        <w:rPr>
          <w:rStyle w:val="KeywordTok"/>
        </w:rPr>
        <w:t>Boxplot</w:t>
      </w:r>
      <w:r>
        <w:rPr>
          <w:rStyle w:val="NormalTok"/>
        </w:rPr>
        <w:t>(</w:t>
      </w:r>
      <w:r>
        <w:rPr>
          <w:rStyle w:val="OperatorTok"/>
        </w:rPr>
        <w:t>~</w:t>
      </w:r>
      <w:r>
        <w:rPr>
          <w:rStyle w:val="NormalTok"/>
        </w:rPr>
        <w:t xml:space="preserve">price, </w:t>
      </w:r>
      <w:r>
        <w:rPr>
          <w:rStyle w:val="DataTypeTok"/>
        </w:rPr>
        <w:t>data =</w:t>
      </w:r>
      <w:r>
        <w:rPr>
          <w:rStyle w:val="NormalTok"/>
        </w:rPr>
        <w:t xml:space="preserve"> heart)</w:t>
      </w:r>
      <w:r>
        <w:br/>
      </w:r>
      <w:proofErr w:type="spellStart"/>
      <w:r>
        <w:rPr>
          <w:rStyle w:val="KeywordTok"/>
        </w:rPr>
        <w:t>jarque.bera.test</w:t>
      </w:r>
      <w:proofErr w:type="spellEnd"/>
      <w:r>
        <w:rPr>
          <w:rStyle w:val="NormalTok"/>
        </w:rPr>
        <w:t>(price)</w:t>
      </w:r>
    </w:p>
    <w:p w14:paraId="758BADB5" w14:textId="77777777" w:rsidR="00FB6E55" w:rsidRDefault="00FB6E55" w:rsidP="00FB6E55">
      <w:pPr>
        <w:pStyle w:val="SourceCode"/>
      </w:pPr>
      <w:proofErr w:type="spellStart"/>
      <w:r>
        <w:rPr>
          <w:rStyle w:val="NormalTok"/>
        </w:rPr>
        <w:t>gcp</w:t>
      </w:r>
      <w:proofErr w:type="spellEnd"/>
      <w:r>
        <w:rPr>
          <w:rStyle w:val="NormalTok"/>
        </w:rPr>
        <w:t xml:space="preserve"> &lt;-</w:t>
      </w:r>
      <w:r>
        <w:rPr>
          <w:rStyle w:val="StringTok"/>
        </w:rPr>
        <w:t xml:space="preserve"> </w:t>
      </w:r>
      <w:r>
        <w:rPr>
          <w:rStyle w:val="ControlFlowTok"/>
        </w:rPr>
        <w:t>function</w:t>
      </w:r>
      <w:r>
        <w:rPr>
          <w:rStyle w:val="NormalTok"/>
        </w:rPr>
        <w:t xml:space="preserve">(var, </w:t>
      </w:r>
      <w:proofErr w:type="spellStart"/>
      <w:r>
        <w:rPr>
          <w:rStyle w:val="DataTypeTok"/>
        </w:rPr>
        <w:t>transp</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NormalTok"/>
        </w:rPr>
        <w:t>ind</w:t>
      </w:r>
      <w:proofErr w:type="spellEnd"/>
      <w:r>
        <w:rPr>
          <w:rStyle w:val="NormalTok"/>
        </w:rPr>
        <w:t>) {</w:t>
      </w:r>
      <w:r>
        <w:br/>
      </w:r>
      <w:r>
        <w:rPr>
          <w:rStyle w:val="NormalTok"/>
        </w:rPr>
        <w:t xml:space="preserve">    </w:t>
      </w:r>
      <w:r>
        <w:rPr>
          <w:rStyle w:val="CommentTok"/>
        </w:rPr>
        <w:t># entire hist</w:t>
      </w:r>
      <w:r>
        <w:br/>
      </w:r>
      <w:r>
        <w:rPr>
          <w:rStyle w:val="NormalTok"/>
        </w:rPr>
        <w:t xml:space="preserve">    g1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x =</w:t>
      </w:r>
      <w:r>
        <w:rPr>
          <w:rStyle w:val="NormalTok"/>
        </w:rPr>
        <w:t xml:space="preserve"> var)) </w:t>
      </w:r>
      <w:r>
        <w:rPr>
          <w:rStyle w:val="OperatorTok"/>
        </w:rPr>
        <w:t>+</w:t>
      </w:r>
      <w:r>
        <w:rPr>
          <w:rStyle w:val="StringTok"/>
        </w:rPr>
        <w:t xml:space="preserve"> </w:t>
      </w:r>
      <w:proofErr w:type="spellStart"/>
      <w:r>
        <w:rPr>
          <w:rStyle w:val="KeywordTok"/>
        </w:rPr>
        <w:t>geom_histogram</w:t>
      </w:r>
      <w:proofErr w:type="spellEnd"/>
      <w:r>
        <w:rPr>
          <w:rStyle w:val="NormalTok"/>
        </w:rPr>
        <w:t>(</w:t>
      </w:r>
      <w:proofErr w:type="spellStart"/>
      <w:r>
        <w:rPr>
          <w:rStyle w:val="KeywordTok"/>
        </w:rPr>
        <w:t>aes</w:t>
      </w:r>
      <w:proofErr w:type="spellEnd"/>
      <w:r>
        <w:rPr>
          <w:rStyle w:val="NormalTok"/>
        </w:rPr>
        <w:t>(</w:t>
      </w:r>
      <w:r>
        <w:rPr>
          <w:rStyle w:val="DataTypeTok"/>
        </w:rPr>
        <w:t>y =</w:t>
      </w:r>
      <w:r>
        <w:rPr>
          <w:rStyle w:val="NormalTok"/>
        </w:rPr>
        <w:t xml:space="preserve"> ..density.., </w:t>
      </w:r>
      <w:r>
        <w:rPr>
          <w:rStyle w:val="DataTypeTok"/>
        </w:rPr>
        <w:t>fill =</w:t>
      </w:r>
      <w:r>
        <w:rPr>
          <w:rStyle w:val="NormalTok"/>
        </w:rPr>
        <w:t xml:space="preserve"> </w:t>
      </w:r>
      <w:r>
        <w:rPr>
          <w:rStyle w:val="StringTok"/>
        </w:rPr>
        <w:t>"#99CCFF"</w:t>
      </w:r>
      <w:r>
        <w:rPr>
          <w:rStyle w:val="NormalTok"/>
        </w:rPr>
        <w:t xml:space="preserve">), </w:t>
      </w:r>
      <w:r>
        <w:br/>
      </w:r>
      <w:r>
        <w:rPr>
          <w:rStyle w:val="NormalTok"/>
        </w:rPr>
        <w:t xml:space="preserve">        </w:t>
      </w:r>
      <w:r>
        <w:rPr>
          <w:rStyle w:val="DataTypeTok"/>
        </w:rPr>
        <w:t>alpha =</w:t>
      </w:r>
      <w:r>
        <w:rPr>
          <w:rStyle w:val="NormalTok"/>
        </w:rPr>
        <w:t xml:space="preserve"> </w:t>
      </w:r>
      <w:proofErr w:type="spellStart"/>
      <w:r>
        <w:rPr>
          <w:rStyle w:val="NormalTok"/>
        </w:rPr>
        <w:t>transp</w:t>
      </w:r>
      <w:proofErr w:type="spellEnd"/>
      <w:r>
        <w:rPr>
          <w:rStyle w:val="NormalTok"/>
        </w:rPr>
        <w:t xml:space="preserve">, </w:t>
      </w:r>
      <w:proofErr w:type="spellStart"/>
      <w:r>
        <w:rPr>
          <w:rStyle w:val="DataTypeTok"/>
        </w:rPr>
        <w:t>show.legend</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proofErr w:type="spellStart"/>
      <w:r>
        <w:rPr>
          <w:rStyle w:val="KeywordTok"/>
        </w:rPr>
        <w:t>geom_density</w:t>
      </w:r>
      <w:proofErr w:type="spellEnd"/>
      <w:r>
        <w:rPr>
          <w:rStyle w:val="NormalTok"/>
        </w:rPr>
        <w:t>(</w:t>
      </w:r>
      <w:r>
        <w:rPr>
          <w:rStyle w:val="DataTypeTok"/>
        </w:rPr>
        <w:t>alpha =</w:t>
      </w:r>
      <w:r>
        <w:rPr>
          <w:rStyle w:val="NormalTok"/>
        </w:rPr>
        <w:t xml:space="preserve"> </w:t>
      </w:r>
      <w:proofErr w:type="spellStart"/>
      <w:r>
        <w:rPr>
          <w:rStyle w:val="NormalTok"/>
        </w:rPr>
        <w:t>transp</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"#9999ff"</w:t>
      </w:r>
      <w:r>
        <w:rPr>
          <w:rStyle w:val="NormalTok"/>
        </w:rPr>
        <w:t xml:space="preserve">, </w:t>
      </w:r>
      <w:r>
        <w:rPr>
          <w:rStyle w:val="DataTypeTok"/>
        </w:rPr>
        <w:t>fill =</w:t>
      </w:r>
      <w:r>
        <w:rPr>
          <w:rStyle w:val="NormalTok"/>
        </w:rPr>
        <w:t xml:space="preserve"> </w:t>
      </w:r>
      <w:r>
        <w:rPr>
          <w:rStyle w:val="StringTok"/>
        </w:rPr>
        <w:t>"#9999ff"</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num[</w:t>
      </w:r>
      <w:proofErr w:type="spellStart"/>
      <w:r>
        <w:rPr>
          <w:rStyle w:val="NormalTok"/>
        </w:rPr>
        <w:t>ind</w:t>
      </w:r>
      <w:proofErr w:type="spellEnd"/>
      <w:r>
        <w:rPr>
          <w:rStyle w:val="NormalTok"/>
        </w:rPr>
        <w:t>])</w:t>
      </w:r>
      <w:r>
        <w:br/>
      </w:r>
      <w:r>
        <w:rPr>
          <w:rStyle w:val="NormalTok"/>
        </w:rPr>
        <w:t xml:space="preserve">    </w:t>
      </w:r>
      <w:r>
        <w:br/>
      </w:r>
      <w:r>
        <w:rPr>
          <w:rStyle w:val="NormalTok"/>
        </w:rPr>
        <w:t xml:space="preserve">    </w:t>
      </w:r>
      <w:r>
        <w:rPr>
          <w:rStyle w:val="CommentTok"/>
        </w:rPr>
        <w:t># group by target</w:t>
      </w:r>
      <w:r>
        <w:br/>
      </w:r>
      <w:r>
        <w:rPr>
          <w:rStyle w:val="NormalTok"/>
        </w:rPr>
        <w:t xml:space="preserve">    g2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x =</w:t>
      </w:r>
      <w:r>
        <w:rPr>
          <w:rStyle w:val="NormalTok"/>
        </w:rPr>
        <w:t xml:space="preserve"> var, </w:t>
      </w:r>
      <w:r>
        <w:rPr>
          <w:rStyle w:val="DataTypeTok"/>
        </w:rPr>
        <w:t>y =</w:t>
      </w:r>
      <w:r>
        <w:rPr>
          <w:rStyle w:val="NormalTok"/>
        </w:rPr>
        <w:t xml:space="preserve"> price))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num[</w:t>
      </w:r>
      <w:proofErr w:type="spellStart"/>
      <w:r>
        <w:rPr>
          <w:rStyle w:val="NormalTok"/>
        </w:rPr>
        <w:t>ind</w:t>
      </w:r>
      <w:proofErr w:type="spellEnd"/>
      <w:r>
        <w:rPr>
          <w:rStyle w:val="NormalTok"/>
        </w:rPr>
        <w:t>])</w:t>
      </w:r>
      <w:r>
        <w:br/>
      </w:r>
      <w:r>
        <w:rPr>
          <w:rStyle w:val="NormalTok"/>
        </w:rPr>
        <w:t xml:space="preserve">    </w:t>
      </w:r>
      <w:r>
        <w:br/>
      </w:r>
      <w:r>
        <w:rPr>
          <w:rStyle w:val="NormalTok"/>
        </w:rPr>
        <w:t xml:space="preserve">    </w:t>
      </w:r>
      <w:r>
        <w:rPr>
          <w:rStyle w:val="CommentTok"/>
        </w:rPr>
        <w:t># boxplot</w:t>
      </w:r>
      <w:r>
        <w:br/>
      </w:r>
      <w:r>
        <w:rPr>
          <w:rStyle w:val="NormalTok"/>
        </w:rPr>
        <w:t xml:space="preserve">    g3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y =</w:t>
      </w:r>
      <w:r>
        <w:rPr>
          <w:rStyle w:val="NormalTok"/>
        </w:rPr>
        <w:t xml:space="preserve"> var))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outlier.size</w:t>
      </w:r>
      <w:proofErr w:type="spellEnd"/>
      <w:r>
        <w:rPr>
          <w:rStyle w:val="DataTypeTok"/>
        </w:rPr>
        <w:t xml:space="preserv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num[</w:t>
      </w:r>
      <w:proofErr w:type="spellStart"/>
      <w:r>
        <w:rPr>
          <w:rStyle w:val="NormalTok"/>
        </w:rPr>
        <w:t>ind</w:t>
      </w:r>
      <w:proofErr w:type="spellEnd"/>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qqplot</w:t>
      </w:r>
      <w:proofErr w:type="spellEnd"/>
      <w:r>
        <w:br/>
      </w:r>
      <w:r>
        <w:rPr>
          <w:rStyle w:val="NormalTok"/>
        </w:rPr>
        <w:t xml:space="preserve">    g4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sample =</w:t>
      </w:r>
      <w:r>
        <w:rPr>
          <w:rStyle w:val="NormalTok"/>
        </w:rPr>
        <w:t xml:space="preserve"> var)) </w:t>
      </w:r>
      <w:r>
        <w:rPr>
          <w:rStyle w:val="OperatorTok"/>
        </w:rPr>
        <w:t>+</w:t>
      </w:r>
      <w:r>
        <w:rPr>
          <w:rStyle w:val="StringTok"/>
        </w:rPr>
        <w:t xml:space="preserve"> </w:t>
      </w:r>
      <w:proofErr w:type="spellStart"/>
      <w:r>
        <w:rPr>
          <w:rStyle w:val="KeywordTok"/>
        </w:rPr>
        <w:t>geom_qq</w:t>
      </w:r>
      <w:proofErr w:type="spellEnd"/>
      <w:r>
        <w:rPr>
          <w:rStyle w:val="NormalTok"/>
        </w:rPr>
        <w:t xml:space="preserve">() </w:t>
      </w:r>
      <w:r>
        <w:rPr>
          <w:rStyle w:val="OperatorTok"/>
        </w:rPr>
        <w:t>+</w:t>
      </w:r>
      <w:r>
        <w:rPr>
          <w:rStyle w:val="StringTok"/>
        </w:rPr>
        <w:t xml:space="preserve"> </w:t>
      </w:r>
      <w:proofErr w:type="spellStart"/>
      <w:r>
        <w:rPr>
          <w:rStyle w:val="KeywordTok"/>
        </w:rPr>
        <w:t>geom_qq_line</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y =</w:t>
      </w:r>
      <w:r>
        <w:rPr>
          <w:rStyle w:val="NormalTok"/>
        </w:rPr>
        <w:t xml:space="preserve"> num[</w:t>
      </w:r>
      <w:proofErr w:type="spellStart"/>
      <w:r>
        <w:rPr>
          <w:rStyle w:val="NormalTok"/>
        </w:rPr>
        <w:t>ind</w:t>
      </w:r>
      <w:proofErr w:type="spellEnd"/>
      <w:r>
        <w:rPr>
          <w:rStyle w:val="NormalTok"/>
        </w:rPr>
        <w:t>])</w:t>
      </w:r>
      <w:r>
        <w:br/>
      </w:r>
      <w:r>
        <w:rPr>
          <w:rStyle w:val="NormalTok"/>
        </w:rPr>
        <w:t xml:space="preserve">    </w:t>
      </w:r>
      <w:r>
        <w:br/>
      </w:r>
      <w:r>
        <w:rPr>
          <w:rStyle w:val="NormalTok"/>
        </w:rPr>
        <w:t xml:space="preserve">    g =</w:t>
      </w:r>
      <w:r>
        <w:rPr>
          <w:rStyle w:val="StringTok"/>
        </w:rPr>
        <w:t xml:space="preserve"> </w:t>
      </w:r>
      <w:proofErr w:type="spellStart"/>
      <w:r>
        <w:rPr>
          <w:rStyle w:val="KeywordTok"/>
        </w:rPr>
        <w:t>ggarrange</w:t>
      </w:r>
      <w:proofErr w:type="spellEnd"/>
      <w:r>
        <w:rPr>
          <w:rStyle w:val="NormalTok"/>
        </w:rPr>
        <w:t xml:space="preserve">(g1, g2, g3, g4,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"Histogram"</w:t>
      </w:r>
      <w:r>
        <w:rPr>
          <w:rStyle w:val="NormalTok"/>
        </w:rPr>
        <w:t xml:space="preserve">, </w:t>
      </w:r>
      <w:r>
        <w:br/>
      </w:r>
      <w:r>
        <w:rPr>
          <w:rStyle w:val="NormalTok"/>
        </w:rPr>
        <w:t xml:space="preserve">        </w:t>
      </w:r>
      <w:r>
        <w:rPr>
          <w:rStyle w:val="StringTok"/>
        </w:rPr>
        <w:t>"Scatterplot"</w:t>
      </w:r>
      <w:r>
        <w:rPr>
          <w:rStyle w:val="NormalTok"/>
        </w:rPr>
        <w:t xml:space="preserve">, </w:t>
      </w:r>
      <w:r>
        <w:rPr>
          <w:rStyle w:val="StringTok"/>
        </w:rPr>
        <w:t>"Boxplot"</w:t>
      </w:r>
      <w:r>
        <w:rPr>
          <w:rStyle w:val="NormalTok"/>
        </w:rPr>
        <w:t xml:space="preserve">, </w:t>
      </w:r>
      <w:r>
        <w:rPr>
          <w:rStyle w:val="StringTok"/>
        </w:rPr>
        <w:t>"</w:t>
      </w:r>
      <w:proofErr w:type="spellStart"/>
      <w:r>
        <w:rPr>
          <w:rStyle w:val="StringTok"/>
        </w:rPr>
        <w:t>QQplot</w:t>
      </w:r>
      <w:proofErr w:type="spellEnd"/>
      <w:r>
        <w:rPr>
          <w:rStyle w:val="StringTok"/>
        </w:rPr>
        <w:t>"</w:t>
      </w:r>
      <w:r>
        <w:rPr>
          <w:rStyle w:val="NormalTok"/>
        </w:rPr>
        <w:t>))</w:t>
      </w:r>
      <w:r>
        <w:br/>
      </w:r>
      <w:r>
        <w:rPr>
          <w:rStyle w:val="NormalTok"/>
        </w:rPr>
        <w:t xml:space="preserve">    </w:t>
      </w:r>
      <w:r>
        <w:rPr>
          <w:rStyle w:val="KeywordTok"/>
        </w:rPr>
        <w:t>return</w:t>
      </w:r>
      <w:r>
        <w:rPr>
          <w:rStyle w:val="NormalTok"/>
        </w:rPr>
        <w:t>(g)</w:t>
      </w:r>
      <w:r>
        <w:br/>
      </w:r>
      <w:r>
        <w:rPr>
          <w:rStyle w:val="NormalTok"/>
        </w:rPr>
        <w:lastRenderedPageBreak/>
        <w:t>}</w:t>
      </w:r>
      <w:r>
        <w:br/>
      </w:r>
      <w:r>
        <w:br/>
      </w:r>
      <w:proofErr w:type="spellStart"/>
      <w:r>
        <w:rPr>
          <w:rStyle w:val="NormalTok"/>
        </w:rPr>
        <w:t>symbolgraph</w:t>
      </w:r>
      <w:proofErr w:type="spellEnd"/>
      <w:r>
        <w:rPr>
          <w:rStyle w:val="NormalTok"/>
        </w:rPr>
        <w:t xml:space="preserve"> =</w:t>
      </w:r>
      <w:r>
        <w:rPr>
          <w:rStyle w:val="StringTok"/>
        </w:rPr>
        <w:t xml:space="preserve"> </w:t>
      </w:r>
      <w:proofErr w:type="spellStart"/>
      <w:r>
        <w:rPr>
          <w:rStyle w:val="KeywordTok"/>
        </w:rPr>
        <w:t>gcp</w:t>
      </w:r>
      <w:proofErr w:type="spellEnd"/>
      <w:r>
        <w:rPr>
          <w:rStyle w:val="NormalTok"/>
        </w:rPr>
        <w:t>(</w:t>
      </w:r>
      <w:proofErr w:type="spellStart"/>
      <w:r>
        <w:rPr>
          <w:rStyle w:val="NormalTok"/>
        </w:rPr>
        <w:t>symboling</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1</w:t>
      </w:r>
      <w:r>
        <w:rPr>
          <w:rStyle w:val="NormalTok"/>
        </w:rPr>
        <w:t>)</w:t>
      </w:r>
      <w:r>
        <w:br/>
      </w:r>
      <w:proofErr w:type="spellStart"/>
      <w:r>
        <w:rPr>
          <w:rStyle w:val="NormalTok"/>
        </w:rPr>
        <w:t>symbolgraph</w:t>
      </w:r>
      <w:proofErr w:type="spellEnd"/>
      <w:r>
        <w:br/>
      </w:r>
      <w:r>
        <w:br/>
      </w:r>
      <w:r>
        <w:rPr>
          <w:rStyle w:val="CommentTok"/>
        </w:rPr>
        <w:t># summary</w:t>
      </w:r>
      <w:r>
        <w:br/>
      </w:r>
      <w:proofErr w:type="spellStart"/>
      <w:r>
        <w:rPr>
          <w:rStyle w:val="NormalTok"/>
        </w:rPr>
        <w:t>sumit</w:t>
      </w:r>
      <w:proofErr w:type="spellEnd"/>
      <w:r>
        <w:rPr>
          <w:rStyle w:val="NormalTok"/>
        </w:rPr>
        <w:t xml:space="preserve"> &lt;-</w:t>
      </w:r>
      <w:r>
        <w:rPr>
          <w:rStyle w:val="StringTok"/>
        </w:rPr>
        <w:t xml:space="preserve"> </w:t>
      </w:r>
      <w:r>
        <w:rPr>
          <w:rStyle w:val="ControlFlowTok"/>
        </w:rPr>
        <w:t>function</w:t>
      </w:r>
      <w:r>
        <w:rPr>
          <w:rStyle w:val="NormalTok"/>
        </w:rPr>
        <w:t>(var) {</w:t>
      </w:r>
      <w:r>
        <w:br/>
      </w:r>
      <w:r>
        <w:rPr>
          <w:rStyle w:val="NormalTok"/>
        </w:rPr>
        <w:t xml:space="preserve">    </w:t>
      </w:r>
      <w:r>
        <w:rPr>
          <w:rStyle w:val="KeywordTok"/>
        </w:rPr>
        <w:t>print</w:t>
      </w:r>
      <w:r>
        <w:rPr>
          <w:rStyle w:val="NormalTok"/>
        </w:rPr>
        <w:t>(</w:t>
      </w:r>
      <w:r>
        <w:rPr>
          <w:rStyle w:val="KeywordTok"/>
        </w:rPr>
        <w:t>describe</w:t>
      </w:r>
      <w:r>
        <w:rPr>
          <w:rStyle w:val="NormalTok"/>
        </w:rPr>
        <w:t>(var))</w:t>
      </w:r>
      <w:r>
        <w:br/>
      </w:r>
      <w:r>
        <w:rPr>
          <w:rStyle w:val="NormalTok"/>
        </w:rPr>
        <w:t xml:space="preserve">    </w:t>
      </w:r>
      <w:r>
        <w:rPr>
          <w:rStyle w:val="KeywordTok"/>
        </w:rPr>
        <w:t>print</w:t>
      </w:r>
      <w:r>
        <w:rPr>
          <w:rStyle w:val="NormalTok"/>
        </w:rPr>
        <w:t>(</w:t>
      </w:r>
      <w:r>
        <w:rPr>
          <w:rStyle w:val="KeywordTok"/>
        </w:rPr>
        <w:t>summary</w:t>
      </w:r>
      <w:r>
        <w:rPr>
          <w:rStyle w:val="NormalTok"/>
        </w:rPr>
        <w:t>(var))</w:t>
      </w:r>
      <w:r>
        <w:br/>
      </w:r>
      <w:r>
        <w:rPr>
          <w:rStyle w:val="NormalTok"/>
        </w:rPr>
        <w:t xml:space="preserve">    </w:t>
      </w:r>
      <w:r>
        <w:rPr>
          <w:rStyle w:val="KeywordTok"/>
        </w:rPr>
        <w:t>cat</w:t>
      </w:r>
      <w:r>
        <w:rPr>
          <w:rStyle w:val="NormalTok"/>
        </w:rPr>
        <w:t>(</w:t>
      </w:r>
      <w:r>
        <w:rPr>
          <w:rStyle w:val="StringTok"/>
        </w:rPr>
        <w:t>"Range is:"</w:t>
      </w:r>
      <w:r>
        <w:rPr>
          <w:rStyle w:val="NormalTok"/>
        </w:rPr>
        <w:t xml:space="preserve">, </w:t>
      </w:r>
      <w:r>
        <w:rPr>
          <w:rStyle w:val="StringTok"/>
        </w:rPr>
        <w:t>"</w:t>
      </w:r>
      <w:r>
        <w:rPr>
          <w:rStyle w:val="CharTok"/>
        </w:rPr>
        <w:t>\n</w:t>
      </w:r>
      <w:r>
        <w:rPr>
          <w:rStyle w:val="StringTok"/>
        </w:rPr>
        <w:t>"</w:t>
      </w:r>
      <w:r>
        <w:rPr>
          <w:rStyle w:val="NormalTok"/>
        </w:rPr>
        <w:t xml:space="preserve">, </w:t>
      </w:r>
      <w:r>
        <w:rPr>
          <w:rStyle w:val="KeywordTok"/>
        </w:rPr>
        <w:t>range</w:t>
      </w:r>
      <w:r>
        <w:rPr>
          <w:rStyle w:val="NormalTok"/>
        </w:rPr>
        <w:t xml:space="preserve">(var),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"Correlation with target is:"</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KeywordTok"/>
        </w:rPr>
        <w:t>cor</w:t>
      </w:r>
      <w:proofErr w:type="spellEnd"/>
      <w:r>
        <w:rPr>
          <w:rStyle w:val="NormalTok"/>
        </w:rPr>
        <w:t xml:space="preserve">(var, price), </w:t>
      </w:r>
      <w:r>
        <w:rPr>
          <w:rStyle w:val="StringTok"/>
        </w:rPr>
        <w:t>"</w:t>
      </w:r>
      <w:r>
        <w:rPr>
          <w:rStyle w:val="CharTok"/>
        </w:rPr>
        <w:t>\n</w:t>
      </w:r>
      <w:r>
        <w:rPr>
          <w:rStyle w:val="StringTok"/>
        </w:rPr>
        <w:t>"</w:t>
      </w:r>
      <w:r>
        <w:rPr>
          <w:rStyle w:val="NormalTok"/>
        </w:rPr>
        <w:t>)</w:t>
      </w:r>
      <w:r>
        <w:br/>
      </w:r>
      <w:r>
        <w:rPr>
          <w:rStyle w:val="NormalTok"/>
        </w:rPr>
        <w:t xml:space="preserve">    </w:t>
      </w:r>
      <w:proofErr w:type="spellStart"/>
      <w:r>
        <w:rPr>
          <w:rStyle w:val="KeywordTok"/>
        </w:rPr>
        <w:t>jarque.bera.test</w:t>
      </w:r>
      <w:proofErr w:type="spellEnd"/>
      <w:r>
        <w:rPr>
          <w:rStyle w:val="NormalTok"/>
        </w:rPr>
        <w:t>(var)</w:t>
      </w:r>
      <w:r>
        <w:br/>
      </w:r>
      <w:r>
        <w:rPr>
          <w:rStyle w:val="NormalTok"/>
        </w:rPr>
        <w:t>}</w:t>
      </w:r>
      <w:r>
        <w:br/>
      </w:r>
      <w:proofErr w:type="spellStart"/>
      <w:r>
        <w:rPr>
          <w:rStyle w:val="KeywordTok"/>
        </w:rPr>
        <w:t>sumit</w:t>
      </w:r>
      <w:proofErr w:type="spellEnd"/>
      <w:r>
        <w:rPr>
          <w:rStyle w:val="NormalTok"/>
        </w:rPr>
        <w:t>(</w:t>
      </w:r>
      <w:proofErr w:type="spellStart"/>
      <w:r>
        <w:rPr>
          <w:rStyle w:val="NormalTok"/>
        </w:rPr>
        <w:t>symboling</w:t>
      </w:r>
      <w:proofErr w:type="spellEnd"/>
      <w:r>
        <w:rPr>
          <w:rStyle w:val="NormalTok"/>
        </w:rPr>
        <w:t>)</w:t>
      </w:r>
    </w:p>
    <w:p w14:paraId="0A93E9F9" w14:textId="77777777" w:rsidR="00FB6E55" w:rsidRDefault="00FB6E55" w:rsidP="00FB6E55">
      <w:pPr>
        <w:pStyle w:val="SourceCode"/>
      </w:pPr>
      <w:proofErr w:type="spellStart"/>
      <w:r>
        <w:rPr>
          <w:rStyle w:val="NormalTok"/>
        </w:rPr>
        <w:t>gcpprice</w:t>
      </w:r>
      <w:proofErr w:type="spellEnd"/>
      <w:r>
        <w:rPr>
          <w:rStyle w:val="NormalTok"/>
        </w:rPr>
        <w:t xml:space="preserve"> &lt;-</w:t>
      </w:r>
      <w:r>
        <w:rPr>
          <w:rStyle w:val="StringTok"/>
        </w:rPr>
        <w:t xml:space="preserve"> </w:t>
      </w:r>
      <w:r>
        <w:rPr>
          <w:rStyle w:val="ControlFlowTok"/>
        </w:rPr>
        <w:t>function</w:t>
      </w:r>
      <w:r>
        <w:rPr>
          <w:rStyle w:val="NormalTok"/>
        </w:rPr>
        <w:t xml:space="preserve">(var, </w:t>
      </w:r>
      <w:proofErr w:type="spellStart"/>
      <w:r>
        <w:rPr>
          <w:rStyle w:val="DataTypeTok"/>
        </w:rPr>
        <w:t>transp</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NormalTok"/>
        </w:rPr>
        <w:t>ind</w:t>
      </w:r>
      <w:proofErr w:type="spellEnd"/>
      <w:r>
        <w:rPr>
          <w:rStyle w:val="NormalTok"/>
        </w:rPr>
        <w:t>) {</w:t>
      </w:r>
      <w:r>
        <w:br/>
      </w:r>
      <w:r>
        <w:rPr>
          <w:rStyle w:val="NormalTok"/>
        </w:rPr>
        <w:t xml:space="preserve">    </w:t>
      </w:r>
      <w:r>
        <w:rPr>
          <w:rStyle w:val="CommentTok"/>
        </w:rPr>
        <w:t># entire hist</w:t>
      </w:r>
      <w:r>
        <w:br/>
      </w:r>
      <w:r>
        <w:rPr>
          <w:rStyle w:val="NormalTok"/>
        </w:rPr>
        <w:t xml:space="preserve">    g1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x =</w:t>
      </w:r>
      <w:r>
        <w:rPr>
          <w:rStyle w:val="NormalTok"/>
        </w:rPr>
        <w:t xml:space="preserve"> var)) </w:t>
      </w:r>
      <w:r>
        <w:rPr>
          <w:rStyle w:val="OperatorTok"/>
        </w:rPr>
        <w:t>+</w:t>
      </w:r>
      <w:r>
        <w:rPr>
          <w:rStyle w:val="StringTok"/>
        </w:rPr>
        <w:t xml:space="preserve"> </w:t>
      </w:r>
      <w:proofErr w:type="spellStart"/>
      <w:r>
        <w:rPr>
          <w:rStyle w:val="KeywordTok"/>
        </w:rPr>
        <w:t>geom_histogram</w:t>
      </w:r>
      <w:proofErr w:type="spellEnd"/>
      <w:r>
        <w:rPr>
          <w:rStyle w:val="NormalTok"/>
        </w:rPr>
        <w:t>(</w:t>
      </w:r>
      <w:proofErr w:type="spellStart"/>
      <w:r>
        <w:rPr>
          <w:rStyle w:val="KeywordTok"/>
        </w:rPr>
        <w:t>aes</w:t>
      </w:r>
      <w:proofErr w:type="spellEnd"/>
      <w:r>
        <w:rPr>
          <w:rStyle w:val="NormalTok"/>
        </w:rPr>
        <w:t>(</w:t>
      </w:r>
      <w:r>
        <w:rPr>
          <w:rStyle w:val="DataTypeTok"/>
        </w:rPr>
        <w:t>y =</w:t>
      </w:r>
      <w:r>
        <w:rPr>
          <w:rStyle w:val="NormalTok"/>
        </w:rPr>
        <w:t xml:space="preserve"> ..density.., </w:t>
      </w:r>
      <w:r>
        <w:rPr>
          <w:rStyle w:val="DataTypeTok"/>
        </w:rPr>
        <w:t>fill =</w:t>
      </w:r>
      <w:r>
        <w:rPr>
          <w:rStyle w:val="NormalTok"/>
        </w:rPr>
        <w:t xml:space="preserve"> </w:t>
      </w:r>
      <w:r>
        <w:rPr>
          <w:rStyle w:val="StringTok"/>
        </w:rPr>
        <w:t>"#99CCFF"</w:t>
      </w:r>
      <w:r>
        <w:rPr>
          <w:rStyle w:val="NormalTok"/>
        </w:rPr>
        <w:t xml:space="preserve">), </w:t>
      </w:r>
      <w:r>
        <w:br/>
      </w:r>
      <w:r>
        <w:rPr>
          <w:rStyle w:val="NormalTok"/>
        </w:rPr>
        <w:t xml:space="preserve">        </w:t>
      </w:r>
      <w:r>
        <w:rPr>
          <w:rStyle w:val="DataTypeTok"/>
        </w:rPr>
        <w:t>alpha =</w:t>
      </w:r>
      <w:r>
        <w:rPr>
          <w:rStyle w:val="NormalTok"/>
        </w:rPr>
        <w:t xml:space="preserve"> </w:t>
      </w:r>
      <w:proofErr w:type="spellStart"/>
      <w:r>
        <w:rPr>
          <w:rStyle w:val="NormalTok"/>
        </w:rPr>
        <w:t>transp</w:t>
      </w:r>
      <w:proofErr w:type="spellEnd"/>
      <w:r>
        <w:rPr>
          <w:rStyle w:val="NormalTok"/>
        </w:rPr>
        <w:t xml:space="preserve">, </w:t>
      </w:r>
      <w:proofErr w:type="spellStart"/>
      <w:r>
        <w:rPr>
          <w:rStyle w:val="DataTypeTok"/>
        </w:rPr>
        <w:t>show.legend</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proofErr w:type="spellStart"/>
      <w:r>
        <w:rPr>
          <w:rStyle w:val="KeywordTok"/>
        </w:rPr>
        <w:t>geom_density</w:t>
      </w:r>
      <w:proofErr w:type="spellEnd"/>
      <w:r>
        <w:rPr>
          <w:rStyle w:val="NormalTok"/>
        </w:rPr>
        <w:t>(</w:t>
      </w:r>
      <w:r>
        <w:rPr>
          <w:rStyle w:val="DataTypeTok"/>
        </w:rPr>
        <w:t>alpha =</w:t>
      </w:r>
      <w:r>
        <w:rPr>
          <w:rStyle w:val="NormalTok"/>
        </w:rPr>
        <w:t xml:space="preserve"> </w:t>
      </w:r>
      <w:proofErr w:type="spellStart"/>
      <w:r>
        <w:rPr>
          <w:rStyle w:val="NormalTok"/>
        </w:rPr>
        <w:t>transp</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"#9999ff"</w:t>
      </w:r>
      <w:r>
        <w:rPr>
          <w:rStyle w:val="NormalTok"/>
        </w:rPr>
        <w:t xml:space="preserve">, </w:t>
      </w:r>
      <w:r>
        <w:rPr>
          <w:rStyle w:val="DataTypeTok"/>
        </w:rPr>
        <w:t>fill =</w:t>
      </w:r>
      <w:r>
        <w:rPr>
          <w:rStyle w:val="NormalTok"/>
        </w:rPr>
        <w:t xml:space="preserve"> </w:t>
      </w:r>
      <w:r>
        <w:rPr>
          <w:rStyle w:val="StringTok"/>
        </w:rPr>
        <w:t>"#9999ff"</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num[</w:t>
      </w:r>
      <w:proofErr w:type="spellStart"/>
      <w:r>
        <w:rPr>
          <w:rStyle w:val="NormalTok"/>
        </w:rPr>
        <w:t>ind</w:t>
      </w:r>
      <w:proofErr w:type="spellEnd"/>
      <w:r>
        <w:rPr>
          <w:rStyle w:val="NormalTok"/>
        </w:rPr>
        <w:t>])</w:t>
      </w:r>
      <w:r>
        <w:br/>
      </w:r>
      <w:r>
        <w:rPr>
          <w:rStyle w:val="NormalTok"/>
        </w:rPr>
        <w:t xml:space="preserve">    </w:t>
      </w:r>
      <w:r>
        <w:br/>
      </w:r>
      <w:r>
        <w:rPr>
          <w:rStyle w:val="NormalTok"/>
        </w:rPr>
        <w:t xml:space="preserve">    </w:t>
      </w:r>
      <w:r>
        <w:rPr>
          <w:rStyle w:val="CommentTok"/>
        </w:rPr>
        <w:t># boxplot</w:t>
      </w:r>
      <w:r>
        <w:br/>
      </w:r>
      <w:r>
        <w:rPr>
          <w:rStyle w:val="NormalTok"/>
        </w:rPr>
        <w:t xml:space="preserve">    g3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y =</w:t>
      </w:r>
      <w:r>
        <w:rPr>
          <w:rStyle w:val="NormalTok"/>
        </w:rPr>
        <w:t xml:space="preserve"> var))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outlier.size</w:t>
      </w:r>
      <w:proofErr w:type="spellEnd"/>
      <w:r>
        <w:rPr>
          <w:rStyle w:val="DataTypeTok"/>
        </w:rPr>
        <w:t xml:space="preserv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num[</w:t>
      </w:r>
      <w:proofErr w:type="spellStart"/>
      <w:r>
        <w:rPr>
          <w:rStyle w:val="NormalTok"/>
        </w:rPr>
        <w:t>ind</w:t>
      </w:r>
      <w:proofErr w:type="spellEnd"/>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qqplot</w:t>
      </w:r>
      <w:proofErr w:type="spellEnd"/>
      <w:r>
        <w:br/>
      </w:r>
      <w:r>
        <w:rPr>
          <w:rStyle w:val="NormalTok"/>
        </w:rPr>
        <w:t xml:space="preserve">    g4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sample =</w:t>
      </w:r>
      <w:r>
        <w:rPr>
          <w:rStyle w:val="NormalTok"/>
        </w:rPr>
        <w:t xml:space="preserve"> var)) </w:t>
      </w:r>
      <w:r>
        <w:rPr>
          <w:rStyle w:val="OperatorTok"/>
        </w:rPr>
        <w:t>+</w:t>
      </w:r>
      <w:r>
        <w:rPr>
          <w:rStyle w:val="StringTok"/>
        </w:rPr>
        <w:t xml:space="preserve"> </w:t>
      </w:r>
      <w:proofErr w:type="spellStart"/>
      <w:r>
        <w:rPr>
          <w:rStyle w:val="KeywordTok"/>
        </w:rPr>
        <w:t>geom_qq</w:t>
      </w:r>
      <w:proofErr w:type="spellEnd"/>
      <w:r>
        <w:rPr>
          <w:rStyle w:val="NormalTok"/>
        </w:rPr>
        <w:t xml:space="preserve">() </w:t>
      </w:r>
      <w:r>
        <w:rPr>
          <w:rStyle w:val="OperatorTok"/>
        </w:rPr>
        <w:t>+</w:t>
      </w:r>
      <w:r>
        <w:rPr>
          <w:rStyle w:val="StringTok"/>
        </w:rPr>
        <w:t xml:space="preserve"> </w:t>
      </w:r>
      <w:proofErr w:type="spellStart"/>
      <w:r>
        <w:rPr>
          <w:rStyle w:val="KeywordTok"/>
        </w:rPr>
        <w:t>geom_qq_line</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y =</w:t>
      </w:r>
      <w:r>
        <w:rPr>
          <w:rStyle w:val="NormalTok"/>
        </w:rPr>
        <w:t xml:space="preserve"> num[</w:t>
      </w:r>
      <w:proofErr w:type="spellStart"/>
      <w:r>
        <w:rPr>
          <w:rStyle w:val="NormalTok"/>
        </w:rPr>
        <w:t>ind</w:t>
      </w:r>
      <w:proofErr w:type="spellEnd"/>
      <w:r>
        <w:rPr>
          <w:rStyle w:val="NormalTok"/>
        </w:rPr>
        <w:t>])</w:t>
      </w:r>
      <w:r>
        <w:br/>
      </w:r>
      <w:r>
        <w:rPr>
          <w:rStyle w:val="NormalTok"/>
        </w:rPr>
        <w:t xml:space="preserve">    </w:t>
      </w:r>
      <w:r>
        <w:br/>
      </w:r>
      <w:r>
        <w:rPr>
          <w:rStyle w:val="NormalTok"/>
        </w:rPr>
        <w:t xml:space="preserve">    g =</w:t>
      </w:r>
      <w:r>
        <w:rPr>
          <w:rStyle w:val="StringTok"/>
        </w:rPr>
        <w:t xml:space="preserve"> </w:t>
      </w:r>
      <w:proofErr w:type="spellStart"/>
      <w:r>
        <w:rPr>
          <w:rStyle w:val="KeywordTok"/>
        </w:rPr>
        <w:t>ggarrange</w:t>
      </w:r>
      <w:proofErr w:type="spellEnd"/>
      <w:r>
        <w:rPr>
          <w:rStyle w:val="NormalTok"/>
        </w:rPr>
        <w:t xml:space="preserve">(g1, g3, g4,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"Histogram"</w:t>
      </w:r>
      <w:r>
        <w:rPr>
          <w:rStyle w:val="NormalTok"/>
        </w:rPr>
        <w:t xml:space="preserve">, </w:t>
      </w:r>
      <w:r>
        <w:rPr>
          <w:rStyle w:val="StringTok"/>
        </w:rPr>
        <w:t>"Boxplot"</w:t>
      </w:r>
      <w:r>
        <w:rPr>
          <w:rStyle w:val="NormalTok"/>
        </w:rPr>
        <w:t xml:space="preserve">, </w:t>
      </w:r>
      <w:r>
        <w:br/>
      </w:r>
      <w:r>
        <w:rPr>
          <w:rStyle w:val="NormalTok"/>
        </w:rPr>
        <w:t xml:space="preserve">        </w:t>
      </w:r>
      <w:r>
        <w:rPr>
          <w:rStyle w:val="StringTok"/>
        </w:rPr>
        <w:t>"</w:t>
      </w:r>
      <w:proofErr w:type="spellStart"/>
      <w:r>
        <w:rPr>
          <w:rStyle w:val="StringTok"/>
        </w:rPr>
        <w:t>QQplot</w:t>
      </w:r>
      <w:proofErr w:type="spellEnd"/>
      <w:r>
        <w:rPr>
          <w:rStyle w:val="StringTok"/>
        </w:rPr>
        <w:t>"</w:t>
      </w:r>
      <w:r>
        <w:rPr>
          <w:rStyle w:val="NormalTok"/>
        </w:rPr>
        <w:t>))</w:t>
      </w:r>
      <w:r>
        <w:br/>
      </w:r>
      <w:r>
        <w:rPr>
          <w:rStyle w:val="NormalTok"/>
        </w:rPr>
        <w:t xml:space="preserve">    </w:t>
      </w:r>
      <w:r>
        <w:rPr>
          <w:rStyle w:val="KeywordTok"/>
        </w:rPr>
        <w:t>return</w:t>
      </w:r>
      <w:r>
        <w:rPr>
          <w:rStyle w:val="NormalTok"/>
        </w:rPr>
        <w:t>(g)</w:t>
      </w:r>
      <w:r>
        <w:br/>
      </w:r>
      <w:r>
        <w:rPr>
          <w:rStyle w:val="NormalTok"/>
        </w:rPr>
        <w:t>}</w:t>
      </w:r>
      <w:r>
        <w:br/>
      </w:r>
      <w:proofErr w:type="spellStart"/>
      <w:r>
        <w:rPr>
          <w:rStyle w:val="NormalTok"/>
        </w:rPr>
        <w:t>pricegraph</w:t>
      </w:r>
      <w:proofErr w:type="spellEnd"/>
      <w:r>
        <w:rPr>
          <w:rStyle w:val="NormalTok"/>
        </w:rPr>
        <w:t xml:space="preserve"> &lt;-</w:t>
      </w:r>
      <w:r>
        <w:rPr>
          <w:rStyle w:val="StringTok"/>
        </w:rPr>
        <w:t xml:space="preserve"> </w:t>
      </w:r>
      <w:proofErr w:type="spellStart"/>
      <w:r>
        <w:rPr>
          <w:rStyle w:val="KeywordTok"/>
        </w:rPr>
        <w:t>gcpprice</w:t>
      </w:r>
      <w:proofErr w:type="spellEnd"/>
      <w:r>
        <w:rPr>
          <w:rStyle w:val="NormalTok"/>
        </w:rPr>
        <w:t xml:space="preserve">(price, </w:t>
      </w:r>
      <w:proofErr w:type="spellStart"/>
      <w:r>
        <w:rPr>
          <w:rStyle w:val="DataTypeTok"/>
        </w:rPr>
        <w:t>ind</w:t>
      </w:r>
      <w:proofErr w:type="spellEnd"/>
      <w:r>
        <w:rPr>
          <w:rStyle w:val="DataTypeTok"/>
        </w:rPr>
        <w:t xml:space="preserve"> =</w:t>
      </w:r>
      <w:r>
        <w:rPr>
          <w:rStyle w:val="NormalTok"/>
        </w:rPr>
        <w:t xml:space="preserve"> </w:t>
      </w:r>
      <w:r>
        <w:rPr>
          <w:rStyle w:val="DecValTok"/>
        </w:rPr>
        <w:t>15</w:t>
      </w:r>
      <w:r>
        <w:rPr>
          <w:rStyle w:val="NormalTok"/>
        </w:rPr>
        <w:t>)</w:t>
      </w:r>
      <w:r>
        <w:br/>
      </w:r>
      <w:proofErr w:type="spellStart"/>
      <w:r>
        <w:rPr>
          <w:rStyle w:val="NormalTok"/>
        </w:rPr>
        <w:t>pricegraph</w:t>
      </w:r>
      <w:proofErr w:type="spellEnd"/>
    </w:p>
    <w:p w14:paraId="6783BA9D" w14:textId="77777777" w:rsidR="00FB6E55" w:rsidRDefault="00FB6E55" w:rsidP="00FB6E55">
      <w:pPr>
        <w:pStyle w:val="SourceCode"/>
      </w:pPr>
      <w:proofErr w:type="spellStart"/>
      <w:r>
        <w:rPr>
          <w:rStyle w:val="NormalTok"/>
        </w:rPr>
        <w:t>wheelbasegraph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gramEnd"/>
      <w:r>
        <w:rPr>
          <w:rStyle w:val="NormalTok"/>
        </w:rPr>
        <w:t xml:space="preserve">wheelbase, </w:t>
      </w:r>
      <w:proofErr w:type="spellStart"/>
      <w:r>
        <w:rPr>
          <w:rStyle w:val="DataTypeTok"/>
        </w:rPr>
        <w:t>ind</w:t>
      </w:r>
      <w:proofErr w:type="spellEnd"/>
      <w:r>
        <w:rPr>
          <w:rStyle w:val="DataTypeTok"/>
        </w:rPr>
        <w:t xml:space="preserve"> =</w:t>
      </w:r>
      <w:r>
        <w:rPr>
          <w:rStyle w:val="NormalTok"/>
        </w:rPr>
        <w:t xml:space="preserve"> </w:t>
      </w:r>
      <w:r>
        <w:rPr>
          <w:rStyle w:val="DecValTok"/>
        </w:rPr>
        <w:t>2</w:t>
      </w:r>
      <w:r>
        <w:rPr>
          <w:rStyle w:val="NormalTok"/>
        </w:rPr>
        <w:t>)</w:t>
      </w:r>
      <w:r>
        <w:br/>
      </w:r>
      <w:proofErr w:type="spellStart"/>
      <w:r>
        <w:rPr>
          <w:rStyle w:val="NormalTok"/>
        </w:rPr>
        <w:t>wheelbasegraph</w:t>
      </w:r>
      <w:proofErr w:type="spellEnd"/>
      <w:r>
        <w:br/>
      </w:r>
      <w:proofErr w:type="spellStart"/>
      <w:r>
        <w:rPr>
          <w:rStyle w:val="KeywordTok"/>
        </w:rPr>
        <w:t>sumit</w:t>
      </w:r>
      <w:proofErr w:type="spellEnd"/>
      <w:r>
        <w:rPr>
          <w:rStyle w:val="NormalTok"/>
        </w:rPr>
        <w:t>(wheelbase)</w:t>
      </w:r>
    </w:p>
    <w:p w14:paraId="439B0BFA" w14:textId="77777777" w:rsidR="00FB6E55" w:rsidRDefault="00FB6E55" w:rsidP="00FB6E55">
      <w:pPr>
        <w:pStyle w:val="SourceCode"/>
      </w:pPr>
      <w:proofErr w:type="spellStart"/>
      <w:r>
        <w:rPr>
          <w:rStyle w:val="NormalTok"/>
        </w:rPr>
        <w:t>carlengthgraph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carlength</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3</w:t>
      </w:r>
      <w:r>
        <w:rPr>
          <w:rStyle w:val="NormalTok"/>
        </w:rPr>
        <w:t>)</w:t>
      </w:r>
      <w:r>
        <w:br/>
      </w:r>
      <w:proofErr w:type="spellStart"/>
      <w:r>
        <w:rPr>
          <w:rStyle w:val="NormalTok"/>
        </w:rPr>
        <w:t>carlengthgraph</w:t>
      </w:r>
      <w:proofErr w:type="spellEnd"/>
      <w:r>
        <w:br/>
      </w:r>
      <w:proofErr w:type="spellStart"/>
      <w:r>
        <w:rPr>
          <w:rStyle w:val="KeywordTok"/>
        </w:rPr>
        <w:t>sumit</w:t>
      </w:r>
      <w:proofErr w:type="spellEnd"/>
      <w:r>
        <w:rPr>
          <w:rStyle w:val="NormalTok"/>
        </w:rPr>
        <w:t>(</w:t>
      </w:r>
      <w:proofErr w:type="spellStart"/>
      <w:r>
        <w:rPr>
          <w:rStyle w:val="NormalTok"/>
        </w:rPr>
        <w:t>carlength</w:t>
      </w:r>
      <w:proofErr w:type="spellEnd"/>
      <w:r>
        <w:rPr>
          <w:rStyle w:val="NormalTok"/>
        </w:rPr>
        <w:t>)</w:t>
      </w:r>
    </w:p>
    <w:p w14:paraId="2E2741B9" w14:textId="77777777" w:rsidR="00FB6E55" w:rsidRDefault="00FB6E55" w:rsidP="00FB6E55">
      <w:pPr>
        <w:pStyle w:val="SourceCode"/>
      </w:pPr>
      <w:proofErr w:type="spellStart"/>
      <w:r>
        <w:rPr>
          <w:rStyle w:val="NormalTok"/>
        </w:rPr>
        <w:t>carwidthgraph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carwidth</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4</w:t>
      </w:r>
      <w:r>
        <w:rPr>
          <w:rStyle w:val="NormalTok"/>
        </w:rPr>
        <w:t>)</w:t>
      </w:r>
      <w:r>
        <w:br/>
      </w:r>
      <w:proofErr w:type="spellStart"/>
      <w:r>
        <w:rPr>
          <w:rStyle w:val="NormalTok"/>
        </w:rPr>
        <w:t>carwidthgraph</w:t>
      </w:r>
      <w:proofErr w:type="spellEnd"/>
      <w:r>
        <w:br/>
      </w:r>
      <w:proofErr w:type="spellStart"/>
      <w:r>
        <w:rPr>
          <w:rStyle w:val="KeywordTok"/>
        </w:rPr>
        <w:t>sumit</w:t>
      </w:r>
      <w:proofErr w:type="spellEnd"/>
      <w:r>
        <w:rPr>
          <w:rStyle w:val="NormalTok"/>
        </w:rPr>
        <w:t>(</w:t>
      </w:r>
      <w:proofErr w:type="spellStart"/>
      <w:r>
        <w:rPr>
          <w:rStyle w:val="NormalTok"/>
        </w:rPr>
        <w:t>carlength</w:t>
      </w:r>
      <w:proofErr w:type="spellEnd"/>
      <w:r>
        <w:rPr>
          <w:rStyle w:val="NormalTok"/>
        </w:rPr>
        <w:t>)</w:t>
      </w:r>
    </w:p>
    <w:p w14:paraId="3311301F" w14:textId="77777777" w:rsidR="00FB6E55" w:rsidRDefault="00FB6E55" w:rsidP="00FB6E55">
      <w:pPr>
        <w:pStyle w:val="SourceCode"/>
      </w:pPr>
      <w:proofErr w:type="spellStart"/>
      <w:r>
        <w:rPr>
          <w:rStyle w:val="NormalTok"/>
        </w:rPr>
        <w:lastRenderedPageBreak/>
        <w:t>carheightgraph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carheight</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5</w:t>
      </w:r>
      <w:r>
        <w:rPr>
          <w:rStyle w:val="NormalTok"/>
        </w:rPr>
        <w:t>)</w:t>
      </w:r>
      <w:r>
        <w:br/>
      </w:r>
      <w:proofErr w:type="spellStart"/>
      <w:r>
        <w:rPr>
          <w:rStyle w:val="NormalTok"/>
        </w:rPr>
        <w:t>carheightgraph</w:t>
      </w:r>
      <w:proofErr w:type="spellEnd"/>
      <w:r>
        <w:br/>
      </w:r>
      <w:proofErr w:type="spellStart"/>
      <w:r>
        <w:rPr>
          <w:rStyle w:val="KeywordTok"/>
        </w:rPr>
        <w:t>sumit</w:t>
      </w:r>
      <w:proofErr w:type="spellEnd"/>
      <w:r>
        <w:rPr>
          <w:rStyle w:val="NormalTok"/>
        </w:rPr>
        <w:t>(</w:t>
      </w:r>
      <w:proofErr w:type="spellStart"/>
      <w:r>
        <w:rPr>
          <w:rStyle w:val="NormalTok"/>
        </w:rPr>
        <w:t>carheight</w:t>
      </w:r>
      <w:proofErr w:type="spellEnd"/>
      <w:r>
        <w:rPr>
          <w:rStyle w:val="NormalTok"/>
        </w:rPr>
        <w:t>)</w:t>
      </w:r>
    </w:p>
    <w:p w14:paraId="356FEDE7" w14:textId="77777777" w:rsidR="00FB6E55" w:rsidRDefault="00FB6E55" w:rsidP="00FB6E55">
      <w:pPr>
        <w:pStyle w:val="SourceCode"/>
      </w:pPr>
      <w:proofErr w:type="spellStart"/>
      <w:r>
        <w:rPr>
          <w:rStyle w:val="NormalTok"/>
        </w:rPr>
        <w:t>curbweightgraph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curbweight</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6</w:t>
      </w:r>
      <w:r>
        <w:rPr>
          <w:rStyle w:val="NormalTok"/>
        </w:rPr>
        <w:t>)</w:t>
      </w:r>
      <w:r>
        <w:br/>
      </w:r>
      <w:proofErr w:type="spellStart"/>
      <w:r>
        <w:rPr>
          <w:rStyle w:val="NormalTok"/>
        </w:rPr>
        <w:t>curbweightgraph</w:t>
      </w:r>
      <w:proofErr w:type="spellEnd"/>
      <w:r>
        <w:br/>
      </w:r>
      <w:proofErr w:type="spellStart"/>
      <w:r>
        <w:rPr>
          <w:rStyle w:val="KeywordTok"/>
        </w:rPr>
        <w:t>sumit</w:t>
      </w:r>
      <w:proofErr w:type="spellEnd"/>
      <w:r>
        <w:rPr>
          <w:rStyle w:val="NormalTok"/>
        </w:rPr>
        <w:t>(</w:t>
      </w:r>
      <w:proofErr w:type="spellStart"/>
      <w:r>
        <w:rPr>
          <w:rStyle w:val="NormalTok"/>
        </w:rPr>
        <w:t>curbweight</w:t>
      </w:r>
      <w:proofErr w:type="spellEnd"/>
      <w:r>
        <w:rPr>
          <w:rStyle w:val="NormalTok"/>
        </w:rPr>
        <w:t>)</w:t>
      </w:r>
    </w:p>
    <w:p w14:paraId="22068C30" w14:textId="77777777" w:rsidR="00FB6E55" w:rsidRDefault="00FB6E55" w:rsidP="00FB6E55">
      <w:pPr>
        <w:pStyle w:val="SourceCode"/>
      </w:pPr>
      <w:proofErr w:type="spellStart"/>
      <w:r>
        <w:rPr>
          <w:rStyle w:val="NormalTok"/>
        </w:rPr>
        <w:t>enginesizegraph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enginesize</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7</w:t>
      </w:r>
      <w:r>
        <w:rPr>
          <w:rStyle w:val="NormalTok"/>
        </w:rPr>
        <w:t>)</w:t>
      </w:r>
      <w:r>
        <w:br/>
      </w:r>
      <w:proofErr w:type="spellStart"/>
      <w:r>
        <w:rPr>
          <w:rStyle w:val="NormalTok"/>
        </w:rPr>
        <w:t>enginesizegraph</w:t>
      </w:r>
      <w:proofErr w:type="spellEnd"/>
      <w:r>
        <w:br/>
      </w:r>
      <w:proofErr w:type="spellStart"/>
      <w:r>
        <w:rPr>
          <w:rStyle w:val="KeywordTok"/>
        </w:rPr>
        <w:t>sumit</w:t>
      </w:r>
      <w:proofErr w:type="spellEnd"/>
      <w:r>
        <w:rPr>
          <w:rStyle w:val="NormalTok"/>
        </w:rPr>
        <w:t>(</w:t>
      </w:r>
      <w:proofErr w:type="spellStart"/>
      <w:r>
        <w:rPr>
          <w:rStyle w:val="NormalTok"/>
        </w:rPr>
        <w:t>enginesize</w:t>
      </w:r>
      <w:proofErr w:type="spellEnd"/>
      <w:r>
        <w:rPr>
          <w:rStyle w:val="NormalTok"/>
        </w:rPr>
        <w:t>)</w:t>
      </w:r>
    </w:p>
    <w:p w14:paraId="703CDC09" w14:textId="77777777" w:rsidR="00FB6E55" w:rsidRDefault="00FB6E55" w:rsidP="00FB6E55">
      <w:pPr>
        <w:pStyle w:val="SourceCode"/>
      </w:pPr>
      <w:proofErr w:type="spellStart"/>
      <w:r>
        <w:rPr>
          <w:rStyle w:val="NormalTok"/>
        </w:rPr>
        <w:t>boreratiograph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boreratio</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8</w:t>
      </w:r>
      <w:r>
        <w:rPr>
          <w:rStyle w:val="NormalTok"/>
        </w:rPr>
        <w:t>)</w:t>
      </w:r>
      <w:r>
        <w:br/>
      </w:r>
      <w:proofErr w:type="spellStart"/>
      <w:r>
        <w:rPr>
          <w:rStyle w:val="NormalTok"/>
        </w:rPr>
        <w:t>boreratiograph</w:t>
      </w:r>
      <w:proofErr w:type="spellEnd"/>
      <w:r>
        <w:br/>
      </w:r>
      <w:proofErr w:type="spellStart"/>
      <w:r>
        <w:rPr>
          <w:rStyle w:val="KeywordTok"/>
        </w:rPr>
        <w:t>sumit</w:t>
      </w:r>
      <w:proofErr w:type="spellEnd"/>
      <w:r>
        <w:rPr>
          <w:rStyle w:val="NormalTok"/>
        </w:rPr>
        <w:t>(</w:t>
      </w:r>
      <w:proofErr w:type="spellStart"/>
      <w:r>
        <w:rPr>
          <w:rStyle w:val="NormalTok"/>
        </w:rPr>
        <w:t>boreratio</w:t>
      </w:r>
      <w:proofErr w:type="spellEnd"/>
      <w:r>
        <w:rPr>
          <w:rStyle w:val="NormalTok"/>
        </w:rPr>
        <w:t>)</w:t>
      </w:r>
    </w:p>
    <w:p w14:paraId="69D233DD" w14:textId="77777777" w:rsidR="00FB6E55" w:rsidRDefault="00FB6E55" w:rsidP="00FB6E55">
      <w:pPr>
        <w:pStyle w:val="SourceCode"/>
      </w:pPr>
      <w:proofErr w:type="spellStart"/>
      <w:r>
        <w:rPr>
          <w:rStyle w:val="NormalTok"/>
        </w:rPr>
        <w:t>strokegraph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gramEnd"/>
      <w:r>
        <w:rPr>
          <w:rStyle w:val="NormalTok"/>
        </w:rPr>
        <w:t xml:space="preserve">stroke, </w:t>
      </w:r>
      <w:proofErr w:type="spellStart"/>
      <w:r>
        <w:rPr>
          <w:rStyle w:val="DataTypeTok"/>
        </w:rPr>
        <w:t>ind</w:t>
      </w:r>
      <w:proofErr w:type="spellEnd"/>
      <w:r>
        <w:rPr>
          <w:rStyle w:val="DataTypeTok"/>
        </w:rPr>
        <w:t xml:space="preserve"> =</w:t>
      </w:r>
      <w:r>
        <w:rPr>
          <w:rStyle w:val="NormalTok"/>
        </w:rPr>
        <w:t xml:space="preserve"> </w:t>
      </w:r>
      <w:r>
        <w:rPr>
          <w:rStyle w:val="DecValTok"/>
        </w:rPr>
        <w:t>9</w:t>
      </w:r>
      <w:r>
        <w:rPr>
          <w:rStyle w:val="NormalTok"/>
        </w:rPr>
        <w:t>)</w:t>
      </w:r>
      <w:r>
        <w:br/>
      </w:r>
      <w:proofErr w:type="spellStart"/>
      <w:r>
        <w:rPr>
          <w:rStyle w:val="NormalTok"/>
        </w:rPr>
        <w:t>strokegraph</w:t>
      </w:r>
      <w:proofErr w:type="spellEnd"/>
      <w:r>
        <w:br/>
      </w:r>
      <w:proofErr w:type="spellStart"/>
      <w:r>
        <w:rPr>
          <w:rStyle w:val="KeywordTok"/>
        </w:rPr>
        <w:t>sumit</w:t>
      </w:r>
      <w:proofErr w:type="spellEnd"/>
      <w:r>
        <w:rPr>
          <w:rStyle w:val="NormalTok"/>
        </w:rPr>
        <w:t>(stroke)</w:t>
      </w:r>
    </w:p>
    <w:p w14:paraId="401C8305" w14:textId="77777777" w:rsidR="00FB6E55" w:rsidRDefault="00FB6E55" w:rsidP="00FB6E55">
      <w:pPr>
        <w:pStyle w:val="SourceCode"/>
      </w:pPr>
      <w:proofErr w:type="spellStart"/>
      <w:r>
        <w:rPr>
          <w:rStyle w:val="NormalTok"/>
        </w:rPr>
        <w:t>compressionratiograph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compressionratio</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10</w:t>
      </w:r>
      <w:r>
        <w:rPr>
          <w:rStyle w:val="NormalTok"/>
        </w:rPr>
        <w:t>)</w:t>
      </w:r>
      <w:r>
        <w:br/>
      </w:r>
      <w:proofErr w:type="spellStart"/>
      <w:r>
        <w:rPr>
          <w:rStyle w:val="NormalTok"/>
        </w:rPr>
        <w:t>compressionratiograph</w:t>
      </w:r>
      <w:proofErr w:type="spellEnd"/>
      <w:r>
        <w:br/>
      </w:r>
      <w:proofErr w:type="spellStart"/>
      <w:r>
        <w:rPr>
          <w:rStyle w:val="KeywordTok"/>
        </w:rPr>
        <w:t>sumit</w:t>
      </w:r>
      <w:proofErr w:type="spellEnd"/>
      <w:r>
        <w:rPr>
          <w:rStyle w:val="NormalTok"/>
        </w:rPr>
        <w:t>(</w:t>
      </w:r>
      <w:proofErr w:type="spellStart"/>
      <w:r>
        <w:rPr>
          <w:rStyle w:val="NormalTok"/>
        </w:rPr>
        <w:t>compressionratio</w:t>
      </w:r>
      <w:proofErr w:type="spellEnd"/>
      <w:r>
        <w:rPr>
          <w:rStyle w:val="NormalTok"/>
        </w:rPr>
        <w:t>)</w:t>
      </w:r>
    </w:p>
    <w:p w14:paraId="20DB3993" w14:textId="77777777" w:rsidR="00FB6E55" w:rsidRDefault="00FB6E55" w:rsidP="00FB6E55">
      <w:pPr>
        <w:pStyle w:val="SourceCode"/>
      </w:pPr>
      <w:proofErr w:type="spellStart"/>
      <w:r>
        <w:rPr>
          <w:rStyle w:val="NormalTok"/>
        </w:rPr>
        <w:t>horsepowergraph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gramEnd"/>
      <w:r>
        <w:rPr>
          <w:rStyle w:val="NormalTok"/>
        </w:rPr>
        <w:t xml:space="preserve">horsepower, </w:t>
      </w:r>
      <w:proofErr w:type="spellStart"/>
      <w:r>
        <w:rPr>
          <w:rStyle w:val="DataTypeTok"/>
        </w:rPr>
        <w:t>ind</w:t>
      </w:r>
      <w:proofErr w:type="spellEnd"/>
      <w:r>
        <w:rPr>
          <w:rStyle w:val="DataTypeTok"/>
        </w:rPr>
        <w:t xml:space="preserve"> =</w:t>
      </w:r>
      <w:r>
        <w:rPr>
          <w:rStyle w:val="NormalTok"/>
        </w:rPr>
        <w:t xml:space="preserve"> </w:t>
      </w:r>
      <w:r>
        <w:rPr>
          <w:rStyle w:val="DecValTok"/>
        </w:rPr>
        <w:t>11</w:t>
      </w:r>
      <w:r>
        <w:rPr>
          <w:rStyle w:val="NormalTok"/>
        </w:rPr>
        <w:t>)</w:t>
      </w:r>
      <w:r>
        <w:br/>
      </w:r>
      <w:proofErr w:type="spellStart"/>
      <w:r>
        <w:rPr>
          <w:rStyle w:val="NormalTok"/>
        </w:rPr>
        <w:t>horsepowergraph</w:t>
      </w:r>
      <w:proofErr w:type="spellEnd"/>
      <w:r>
        <w:br/>
      </w:r>
      <w:proofErr w:type="spellStart"/>
      <w:r>
        <w:rPr>
          <w:rStyle w:val="KeywordTok"/>
        </w:rPr>
        <w:t>sumit</w:t>
      </w:r>
      <w:proofErr w:type="spellEnd"/>
      <w:r>
        <w:rPr>
          <w:rStyle w:val="NormalTok"/>
        </w:rPr>
        <w:t>(horsepower)</w:t>
      </w:r>
    </w:p>
    <w:p w14:paraId="153C7F51" w14:textId="77777777" w:rsidR="00FB6E55" w:rsidRDefault="00FB6E55" w:rsidP="00FB6E55">
      <w:pPr>
        <w:pStyle w:val="SourceCode"/>
      </w:pPr>
      <w:proofErr w:type="spellStart"/>
      <w:r>
        <w:rPr>
          <w:rStyle w:val="NormalTok"/>
        </w:rPr>
        <w:t>peakrpmgraph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peakrpm</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12</w:t>
      </w:r>
      <w:r>
        <w:rPr>
          <w:rStyle w:val="NormalTok"/>
        </w:rPr>
        <w:t>)</w:t>
      </w:r>
      <w:r>
        <w:br/>
      </w:r>
      <w:proofErr w:type="spellStart"/>
      <w:r>
        <w:rPr>
          <w:rStyle w:val="NormalTok"/>
        </w:rPr>
        <w:t>peakrpmgraph</w:t>
      </w:r>
      <w:proofErr w:type="spellEnd"/>
      <w:r>
        <w:br/>
      </w:r>
      <w:proofErr w:type="spellStart"/>
      <w:r>
        <w:rPr>
          <w:rStyle w:val="KeywordTok"/>
        </w:rPr>
        <w:t>sumit</w:t>
      </w:r>
      <w:proofErr w:type="spellEnd"/>
      <w:r>
        <w:rPr>
          <w:rStyle w:val="NormalTok"/>
        </w:rPr>
        <w:t>(</w:t>
      </w:r>
      <w:proofErr w:type="spellStart"/>
      <w:r>
        <w:rPr>
          <w:rStyle w:val="NormalTok"/>
        </w:rPr>
        <w:t>peakrpm</w:t>
      </w:r>
      <w:proofErr w:type="spellEnd"/>
      <w:r>
        <w:rPr>
          <w:rStyle w:val="NormalTok"/>
        </w:rPr>
        <w:t>)</w:t>
      </w:r>
    </w:p>
    <w:p w14:paraId="4CED01C5" w14:textId="77777777" w:rsidR="00FB6E55" w:rsidRDefault="00FB6E55" w:rsidP="00FB6E55">
      <w:pPr>
        <w:pStyle w:val="SourceCode"/>
      </w:pPr>
      <w:proofErr w:type="spellStart"/>
      <w:r>
        <w:rPr>
          <w:rStyle w:val="NormalTok"/>
        </w:rPr>
        <w:t>citympggraph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citympg</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13</w:t>
      </w:r>
      <w:r>
        <w:rPr>
          <w:rStyle w:val="NormalTok"/>
        </w:rPr>
        <w:t>)</w:t>
      </w:r>
      <w:r>
        <w:br/>
      </w:r>
      <w:proofErr w:type="spellStart"/>
      <w:r>
        <w:rPr>
          <w:rStyle w:val="NormalTok"/>
        </w:rPr>
        <w:t>citympggraph</w:t>
      </w:r>
      <w:proofErr w:type="spellEnd"/>
      <w:r>
        <w:br/>
      </w:r>
      <w:proofErr w:type="spellStart"/>
      <w:r>
        <w:rPr>
          <w:rStyle w:val="KeywordTok"/>
        </w:rPr>
        <w:t>sumit</w:t>
      </w:r>
      <w:proofErr w:type="spellEnd"/>
      <w:r>
        <w:rPr>
          <w:rStyle w:val="NormalTok"/>
        </w:rPr>
        <w:t>(</w:t>
      </w:r>
      <w:proofErr w:type="spellStart"/>
      <w:r>
        <w:rPr>
          <w:rStyle w:val="NormalTok"/>
        </w:rPr>
        <w:t>citympg</w:t>
      </w:r>
      <w:proofErr w:type="spellEnd"/>
      <w:r>
        <w:rPr>
          <w:rStyle w:val="NormalTok"/>
        </w:rPr>
        <w:t>)</w:t>
      </w:r>
    </w:p>
    <w:p w14:paraId="3B69B703" w14:textId="77777777" w:rsidR="00FB6E55" w:rsidRDefault="00FB6E55" w:rsidP="00FB6E55">
      <w:pPr>
        <w:pStyle w:val="SourceCode"/>
      </w:pPr>
      <w:proofErr w:type="spellStart"/>
      <w:r>
        <w:rPr>
          <w:rStyle w:val="NormalTok"/>
        </w:rPr>
        <w:t>highwaympggraph</w:t>
      </w:r>
      <w:proofErr w:type="spellEnd"/>
      <w:r>
        <w:rPr>
          <w:rStyle w:val="NormalTok"/>
        </w:rPr>
        <w:t xml:space="preserve"> =</w:t>
      </w:r>
      <w:r>
        <w:rPr>
          <w:rStyle w:val="StringTok"/>
        </w:rPr>
        <w:t xml:space="preserve"> </w:t>
      </w:r>
      <w:proofErr w:type="spellStart"/>
      <w:proofErr w:type="gramStart"/>
      <w:r>
        <w:rPr>
          <w:rStyle w:val="KeywordTok"/>
        </w:rPr>
        <w:t>gcp</w:t>
      </w:r>
      <w:proofErr w:type="spellEnd"/>
      <w:r>
        <w:rPr>
          <w:rStyle w:val="NormalTok"/>
        </w:rPr>
        <w:t>(</w:t>
      </w:r>
      <w:proofErr w:type="spellStart"/>
      <w:proofErr w:type="gramEnd"/>
      <w:r>
        <w:rPr>
          <w:rStyle w:val="NormalTok"/>
        </w:rPr>
        <w:t>highwaympg</w:t>
      </w:r>
      <w:proofErr w:type="spellEnd"/>
      <w:r>
        <w:rPr>
          <w:rStyle w:val="NormalTok"/>
        </w:rPr>
        <w:t xml:space="preserve">, </w:t>
      </w:r>
      <w:proofErr w:type="spellStart"/>
      <w:r>
        <w:rPr>
          <w:rStyle w:val="DataTypeTok"/>
        </w:rPr>
        <w:t>ind</w:t>
      </w:r>
      <w:proofErr w:type="spellEnd"/>
      <w:r>
        <w:rPr>
          <w:rStyle w:val="DataTypeTok"/>
        </w:rPr>
        <w:t xml:space="preserve"> =</w:t>
      </w:r>
      <w:r>
        <w:rPr>
          <w:rStyle w:val="NormalTok"/>
        </w:rPr>
        <w:t xml:space="preserve"> </w:t>
      </w:r>
      <w:r>
        <w:rPr>
          <w:rStyle w:val="DecValTok"/>
        </w:rPr>
        <w:t>14</w:t>
      </w:r>
      <w:r>
        <w:rPr>
          <w:rStyle w:val="NormalTok"/>
        </w:rPr>
        <w:t>)</w:t>
      </w:r>
      <w:r>
        <w:br/>
      </w:r>
      <w:proofErr w:type="spellStart"/>
      <w:r>
        <w:rPr>
          <w:rStyle w:val="NormalTok"/>
        </w:rPr>
        <w:t>highwaympggraph</w:t>
      </w:r>
      <w:proofErr w:type="spellEnd"/>
      <w:r>
        <w:br/>
      </w:r>
      <w:proofErr w:type="spellStart"/>
      <w:r>
        <w:rPr>
          <w:rStyle w:val="KeywordTok"/>
        </w:rPr>
        <w:t>sumit</w:t>
      </w:r>
      <w:proofErr w:type="spellEnd"/>
      <w:r>
        <w:rPr>
          <w:rStyle w:val="NormalTok"/>
        </w:rPr>
        <w:t>(</w:t>
      </w:r>
      <w:proofErr w:type="spellStart"/>
      <w:r>
        <w:rPr>
          <w:rStyle w:val="NormalTok"/>
        </w:rPr>
        <w:t>highwaympg</w:t>
      </w:r>
      <w:proofErr w:type="spellEnd"/>
      <w:r>
        <w:rPr>
          <w:rStyle w:val="NormalTok"/>
        </w:rPr>
        <w:t>)</w:t>
      </w:r>
    </w:p>
    <w:p w14:paraId="619EBCC3" w14:textId="77777777" w:rsidR="00FB6E55" w:rsidRDefault="00FB6E55" w:rsidP="00FB6E55">
      <w:pPr>
        <w:pStyle w:val="SourceCode"/>
      </w:pPr>
      <w:r>
        <w:rPr>
          <w:rStyle w:val="CommentTok"/>
        </w:rPr>
        <w:t># See distribution of the response according to categories, using factor</w:t>
      </w:r>
      <w:r>
        <w:br/>
      </w:r>
      <w:r>
        <w:rPr>
          <w:rStyle w:val="CommentTok"/>
        </w:rPr>
        <w:t># variables levels(</w:t>
      </w:r>
      <w:proofErr w:type="spellStart"/>
      <w:r>
        <w:rPr>
          <w:rStyle w:val="CommentTok"/>
        </w:rPr>
        <w:t>CarName</w:t>
      </w:r>
      <w:proofErr w:type="spellEnd"/>
      <w:r>
        <w:rPr>
          <w:rStyle w:val="CommentTok"/>
        </w:rPr>
        <w:t xml:space="preserve">) shows that there is simply too many </w:t>
      </w:r>
      <w:proofErr w:type="spellStart"/>
      <w:r>
        <w:rPr>
          <w:rStyle w:val="CommentTok"/>
        </w:rPr>
        <w:t>CarName</w:t>
      </w:r>
      <w:proofErr w:type="spellEnd"/>
      <w:r>
        <w:rPr>
          <w:rStyle w:val="CommentTok"/>
        </w:rPr>
        <w:t xml:space="preserve"> to</w:t>
      </w:r>
      <w:r>
        <w:br/>
      </w:r>
      <w:r>
        <w:rPr>
          <w:rStyle w:val="CommentTok"/>
        </w:rPr>
        <w:t># graph this efficiently</w:t>
      </w:r>
      <w:r>
        <w:br/>
      </w:r>
      <w:r>
        <w:br/>
      </w:r>
      <w:proofErr w:type="spellStart"/>
      <w:r>
        <w:rPr>
          <w:rStyle w:val="NormalTok"/>
        </w:rPr>
        <w:t>gfp</w:t>
      </w:r>
      <w:proofErr w:type="spellEnd"/>
      <w:r>
        <w:rPr>
          <w:rStyle w:val="NormalTok"/>
        </w:rPr>
        <w:t xml:space="preserve"> &lt;-</w:t>
      </w:r>
      <w:r>
        <w:rPr>
          <w:rStyle w:val="StringTok"/>
        </w:rPr>
        <w:t xml:space="preserve"> </w:t>
      </w:r>
      <w:r>
        <w:rPr>
          <w:rStyle w:val="ControlFlowTok"/>
        </w:rPr>
        <w:t>function</w:t>
      </w:r>
      <w:r>
        <w:rPr>
          <w:rStyle w:val="NormalTok"/>
        </w:rPr>
        <w:t xml:space="preserve">(var, </w:t>
      </w:r>
      <w:proofErr w:type="spellStart"/>
      <w:r>
        <w:rPr>
          <w:rStyle w:val="DataTypeTok"/>
        </w:rPr>
        <w:t>transp</w:t>
      </w:r>
      <w:proofErr w:type="spellEnd"/>
      <w:r>
        <w:rPr>
          <w:rStyle w:val="DataTypeTok"/>
        </w:rPr>
        <w:t xml:space="preserve"> =</w:t>
      </w:r>
      <w:r>
        <w:rPr>
          <w:rStyle w:val="NormalTok"/>
        </w:rPr>
        <w:t xml:space="preserve"> </w:t>
      </w:r>
      <w:r>
        <w:rPr>
          <w:rStyle w:val="FloatTok"/>
        </w:rPr>
        <w:t>0.5</w:t>
      </w:r>
      <w:r>
        <w:rPr>
          <w:rStyle w:val="NormalTok"/>
        </w:rPr>
        <w:t>) {</w:t>
      </w:r>
      <w:r>
        <w:br/>
      </w:r>
      <w:r>
        <w:rPr>
          <w:rStyle w:val="NormalTok"/>
        </w:rPr>
        <w:t xml:space="preserve">    g =</w:t>
      </w:r>
      <w:r>
        <w:rPr>
          <w:rStyle w:val="StringTok"/>
        </w:rPr>
        <w:t xml:space="preserve"> </w:t>
      </w:r>
      <w:proofErr w:type="spellStart"/>
      <w:r>
        <w:rPr>
          <w:rStyle w:val="KeywordTok"/>
        </w:rPr>
        <w:t>ggplot</w:t>
      </w:r>
      <w:proofErr w:type="spellEnd"/>
      <w:r>
        <w:rPr>
          <w:rStyle w:val="NormalTok"/>
        </w:rPr>
        <w:t xml:space="preserve">(pro, </w:t>
      </w:r>
      <w:proofErr w:type="spellStart"/>
      <w:r>
        <w:rPr>
          <w:rStyle w:val="KeywordTok"/>
        </w:rPr>
        <w:t>aes</w:t>
      </w:r>
      <w:proofErr w:type="spellEnd"/>
      <w:r>
        <w:rPr>
          <w:rStyle w:val="NormalTok"/>
        </w:rPr>
        <w:t>(</w:t>
      </w:r>
      <w:r>
        <w:rPr>
          <w:rStyle w:val="DataTypeTok"/>
        </w:rPr>
        <w:t>x =</w:t>
      </w:r>
      <w:r>
        <w:rPr>
          <w:rStyle w:val="NormalTok"/>
        </w:rPr>
        <w:t xml:space="preserve"> price, </w:t>
      </w:r>
      <w:r>
        <w:rPr>
          <w:rStyle w:val="DataTypeTok"/>
        </w:rPr>
        <w:t>fill =</w:t>
      </w:r>
      <w:r>
        <w:rPr>
          <w:rStyle w:val="NormalTok"/>
        </w:rPr>
        <w:t xml:space="preserve"> var)) </w:t>
      </w:r>
      <w:r>
        <w:rPr>
          <w:rStyle w:val="OperatorTok"/>
        </w:rPr>
        <w:t>+</w:t>
      </w:r>
      <w:r>
        <w:rPr>
          <w:rStyle w:val="StringTok"/>
        </w:rPr>
        <w:t xml:space="preserve"> </w:t>
      </w:r>
      <w:proofErr w:type="spellStart"/>
      <w:r>
        <w:rPr>
          <w:rStyle w:val="KeywordTok"/>
        </w:rPr>
        <w:t>geom_histogram</w:t>
      </w:r>
      <w:proofErr w:type="spellEnd"/>
      <w:r>
        <w:rPr>
          <w:rStyle w:val="NormalTok"/>
        </w:rPr>
        <w:t>(</w:t>
      </w:r>
      <w:proofErr w:type="spellStart"/>
      <w:r>
        <w:rPr>
          <w:rStyle w:val="KeywordTok"/>
        </w:rPr>
        <w:t>aes</w:t>
      </w:r>
      <w:proofErr w:type="spellEnd"/>
      <w:r>
        <w:rPr>
          <w:rStyle w:val="NormalTok"/>
        </w:rPr>
        <w:t>(</w:t>
      </w:r>
      <w:r>
        <w:rPr>
          <w:rStyle w:val="DataTypeTok"/>
        </w:rPr>
        <w:t>y =</w:t>
      </w:r>
      <w:r>
        <w:rPr>
          <w:rStyle w:val="NormalTok"/>
        </w:rPr>
        <w:t xml:space="preserve"> ..density..), </w:t>
      </w:r>
      <w:r>
        <w:br/>
      </w:r>
      <w:r>
        <w:rPr>
          <w:rStyle w:val="NormalTok"/>
        </w:rPr>
        <w:t xml:space="preserve">        </w:t>
      </w:r>
      <w:r>
        <w:rPr>
          <w:rStyle w:val="DataTypeTok"/>
        </w:rPr>
        <w:t>alpha =</w:t>
      </w:r>
      <w:r>
        <w:rPr>
          <w:rStyle w:val="NormalTok"/>
        </w:rPr>
        <w:t xml:space="preserve"> </w:t>
      </w:r>
      <w:proofErr w:type="spellStart"/>
      <w:r>
        <w:rPr>
          <w:rStyle w:val="NormalTok"/>
        </w:rPr>
        <w:t>transp</w:t>
      </w:r>
      <w:proofErr w:type="spellEnd"/>
      <w:r>
        <w:rPr>
          <w:rStyle w:val="NormalTok"/>
        </w:rPr>
        <w:t xml:space="preserve">, </w:t>
      </w:r>
      <w:proofErr w:type="spellStart"/>
      <w:r>
        <w:rPr>
          <w:rStyle w:val="DataTypeTok"/>
        </w:rPr>
        <w:t>binwidth</w:t>
      </w:r>
      <w:proofErr w:type="spellEnd"/>
      <w:r>
        <w:rPr>
          <w:rStyle w:val="DataTypeTok"/>
        </w:rPr>
        <w:t xml:space="preserve"> =</w:t>
      </w:r>
      <w:r>
        <w:rPr>
          <w:rStyle w:val="NormalTok"/>
        </w:rPr>
        <w:t xml:space="preserve"> </w:t>
      </w:r>
      <w:r>
        <w:rPr>
          <w:rStyle w:val="DecValTok"/>
        </w:rPr>
        <w:t>1000</w:t>
      </w:r>
      <w:r>
        <w:rPr>
          <w:rStyle w:val="NormalTok"/>
        </w:rPr>
        <w:t xml:space="preserve">) </w:t>
      </w:r>
      <w:r>
        <w:rPr>
          <w:rStyle w:val="OperatorTok"/>
        </w:rPr>
        <w:t>+</w:t>
      </w:r>
      <w:r>
        <w:rPr>
          <w:rStyle w:val="StringTok"/>
        </w:rPr>
        <w:t xml:space="preserve"> </w:t>
      </w:r>
      <w:proofErr w:type="spellStart"/>
      <w:r>
        <w:rPr>
          <w:rStyle w:val="KeywordTok"/>
        </w:rPr>
        <w:t>geom_density</w:t>
      </w:r>
      <w:proofErr w:type="spellEnd"/>
      <w:r>
        <w:rPr>
          <w:rStyle w:val="NormalTok"/>
        </w:rPr>
        <w:t>(</w:t>
      </w:r>
      <w:r>
        <w:rPr>
          <w:rStyle w:val="DataTypeTok"/>
        </w:rPr>
        <w:t>alpha =</w:t>
      </w:r>
      <w:r>
        <w:rPr>
          <w:rStyle w:val="NormalTok"/>
        </w:rPr>
        <w:t xml:space="preserve"> </w:t>
      </w:r>
      <w:proofErr w:type="spellStart"/>
      <w:r>
        <w:rPr>
          <w:rStyle w:val="NormalTok"/>
        </w:rPr>
        <w:t>transp</w:t>
      </w:r>
      <w:proofErr w:type="spellEnd"/>
      <w:r>
        <w:rPr>
          <w:rStyle w:val="NormalTok"/>
        </w:rPr>
        <w:t>)</w:t>
      </w:r>
      <w:r>
        <w:br/>
      </w:r>
      <w:r>
        <w:rPr>
          <w:rStyle w:val="NormalTok"/>
        </w:rPr>
        <w:t xml:space="preserve">    </w:t>
      </w:r>
      <w:r>
        <w:rPr>
          <w:rStyle w:val="KeywordTok"/>
        </w:rPr>
        <w:t>return</w:t>
      </w:r>
      <w:r>
        <w:rPr>
          <w:rStyle w:val="NormalTok"/>
        </w:rPr>
        <w:t>(g)</w:t>
      </w:r>
      <w:r>
        <w:br/>
      </w:r>
      <w:r>
        <w:rPr>
          <w:rStyle w:val="NormalTok"/>
        </w:rPr>
        <w:t>}</w:t>
      </w:r>
      <w:r>
        <w:br/>
      </w:r>
      <w:r>
        <w:lastRenderedPageBreak/>
        <w:br/>
      </w:r>
      <w:proofErr w:type="spellStart"/>
      <w:r>
        <w:rPr>
          <w:rStyle w:val="NormalTok"/>
        </w:rPr>
        <w:t>fueltypegraph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fueltype</w:t>
      </w:r>
      <w:proofErr w:type="spellEnd"/>
      <w:r>
        <w:rPr>
          <w:rStyle w:val="NormalTok"/>
        </w:rPr>
        <w:t>)</w:t>
      </w:r>
      <w:r>
        <w:br/>
      </w:r>
      <w:proofErr w:type="spellStart"/>
      <w:r>
        <w:rPr>
          <w:rStyle w:val="NormalTok"/>
        </w:rPr>
        <w:t>aspirationgraph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(aspiration)</w:t>
      </w:r>
      <w:r>
        <w:br/>
      </w:r>
      <w:proofErr w:type="spellStart"/>
      <w:r>
        <w:rPr>
          <w:rStyle w:val="NormalTok"/>
        </w:rPr>
        <w:t>doornumbergraph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doornumber</w:t>
      </w:r>
      <w:proofErr w:type="spellEnd"/>
      <w:r>
        <w:rPr>
          <w:rStyle w:val="NormalTok"/>
        </w:rPr>
        <w:t>)</w:t>
      </w:r>
      <w:r>
        <w:br/>
      </w:r>
      <w:proofErr w:type="spellStart"/>
      <w:r>
        <w:rPr>
          <w:rStyle w:val="NormalTok"/>
        </w:rPr>
        <w:t>carbodygraph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carbody</w:t>
      </w:r>
      <w:proofErr w:type="spellEnd"/>
      <w:r>
        <w:rPr>
          <w:rStyle w:val="NormalTok"/>
        </w:rPr>
        <w:t>)</w:t>
      </w:r>
      <w:r>
        <w:br/>
      </w:r>
      <w:proofErr w:type="spellStart"/>
      <w:r>
        <w:rPr>
          <w:rStyle w:val="NormalTok"/>
        </w:rPr>
        <w:t>drivewheelgraph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drivewheel</w:t>
      </w:r>
      <w:proofErr w:type="spellEnd"/>
      <w:r>
        <w:rPr>
          <w:rStyle w:val="NormalTok"/>
        </w:rPr>
        <w:t>)</w:t>
      </w:r>
      <w:r>
        <w:br/>
      </w:r>
      <w:proofErr w:type="spellStart"/>
      <w:r>
        <w:rPr>
          <w:rStyle w:val="NormalTok"/>
        </w:rPr>
        <w:t>enginelocationgraph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enginelocation</w:t>
      </w:r>
      <w:proofErr w:type="spellEnd"/>
      <w:r>
        <w:rPr>
          <w:rStyle w:val="NormalTok"/>
        </w:rPr>
        <w:t>)</w:t>
      </w:r>
      <w:r>
        <w:br/>
      </w:r>
      <w:proofErr w:type="spellStart"/>
      <w:r>
        <w:rPr>
          <w:rStyle w:val="NormalTok"/>
        </w:rPr>
        <w:t>enginetypegraph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enginetype</w:t>
      </w:r>
      <w:proofErr w:type="spellEnd"/>
      <w:r>
        <w:rPr>
          <w:rStyle w:val="NormalTok"/>
        </w:rPr>
        <w:t>)</w:t>
      </w:r>
      <w:r>
        <w:br/>
      </w:r>
      <w:proofErr w:type="spellStart"/>
      <w:r>
        <w:rPr>
          <w:rStyle w:val="NormalTok"/>
        </w:rPr>
        <w:t>cylindernumbergraph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cylindernumber</w:t>
      </w:r>
      <w:proofErr w:type="spellEnd"/>
      <w:r>
        <w:rPr>
          <w:rStyle w:val="NormalTok"/>
        </w:rPr>
        <w:t>)</w:t>
      </w:r>
      <w:r>
        <w:br/>
      </w:r>
      <w:proofErr w:type="spellStart"/>
      <w:r>
        <w:rPr>
          <w:rStyle w:val="NormalTok"/>
        </w:rPr>
        <w:t>fuelsystemgraph</w:t>
      </w:r>
      <w:proofErr w:type="spellEnd"/>
      <w:r>
        <w:rPr>
          <w:rStyle w:val="NormalTok"/>
        </w:rPr>
        <w:t xml:space="preserve"> =</w:t>
      </w:r>
      <w:r>
        <w:rPr>
          <w:rStyle w:val="StringTok"/>
        </w:rPr>
        <w:t xml:space="preserve"> </w:t>
      </w:r>
      <w:proofErr w:type="spellStart"/>
      <w:r>
        <w:rPr>
          <w:rStyle w:val="KeywordTok"/>
        </w:rPr>
        <w:t>gfp</w:t>
      </w:r>
      <w:proofErr w:type="spellEnd"/>
      <w:r>
        <w:rPr>
          <w:rStyle w:val="NormalTok"/>
        </w:rPr>
        <w:t>(</w:t>
      </w:r>
      <w:proofErr w:type="spellStart"/>
      <w:r>
        <w:rPr>
          <w:rStyle w:val="NormalTok"/>
        </w:rPr>
        <w:t>fuelsystem</w:t>
      </w:r>
      <w:proofErr w:type="spellEnd"/>
      <w:r>
        <w:rPr>
          <w:rStyle w:val="NormalTok"/>
        </w:rPr>
        <w:t>)</w:t>
      </w:r>
      <w:r>
        <w:br/>
      </w:r>
      <w:r>
        <w:br/>
      </w:r>
      <w:proofErr w:type="spellStart"/>
      <w:r>
        <w:rPr>
          <w:rStyle w:val="NormalTok"/>
        </w:rPr>
        <w:t>fueltypegraph</w:t>
      </w:r>
      <w:proofErr w:type="spellEnd"/>
      <w:r>
        <w:br/>
      </w:r>
      <w:proofErr w:type="spellStart"/>
      <w:r>
        <w:rPr>
          <w:rStyle w:val="NormalTok"/>
        </w:rPr>
        <w:t>aspirationgraph</w:t>
      </w:r>
      <w:proofErr w:type="spellEnd"/>
      <w:r>
        <w:br/>
      </w:r>
      <w:proofErr w:type="spellStart"/>
      <w:r>
        <w:rPr>
          <w:rStyle w:val="NormalTok"/>
        </w:rPr>
        <w:t>doornumbergraph</w:t>
      </w:r>
      <w:proofErr w:type="spellEnd"/>
      <w:r>
        <w:br/>
      </w:r>
      <w:proofErr w:type="spellStart"/>
      <w:r>
        <w:rPr>
          <w:rStyle w:val="NormalTok"/>
        </w:rPr>
        <w:t>carbodygraph</w:t>
      </w:r>
      <w:proofErr w:type="spellEnd"/>
      <w:r>
        <w:br/>
      </w:r>
      <w:proofErr w:type="spellStart"/>
      <w:r>
        <w:rPr>
          <w:rStyle w:val="NormalTok"/>
        </w:rPr>
        <w:t>drivewheelgraph</w:t>
      </w:r>
      <w:proofErr w:type="spellEnd"/>
      <w:r>
        <w:br/>
      </w:r>
      <w:proofErr w:type="spellStart"/>
      <w:r>
        <w:rPr>
          <w:rStyle w:val="NormalTok"/>
        </w:rPr>
        <w:t>enginelocationgraph</w:t>
      </w:r>
      <w:proofErr w:type="spellEnd"/>
      <w:r>
        <w:br/>
      </w:r>
      <w:proofErr w:type="spellStart"/>
      <w:r>
        <w:rPr>
          <w:rStyle w:val="NormalTok"/>
        </w:rPr>
        <w:t>enginetypegraph</w:t>
      </w:r>
      <w:proofErr w:type="spellEnd"/>
      <w:r>
        <w:br/>
      </w:r>
      <w:proofErr w:type="spellStart"/>
      <w:r>
        <w:rPr>
          <w:rStyle w:val="NormalTok"/>
        </w:rPr>
        <w:t>cylindernumbergraph</w:t>
      </w:r>
      <w:proofErr w:type="spellEnd"/>
      <w:r>
        <w:br/>
      </w:r>
      <w:proofErr w:type="spellStart"/>
      <w:r>
        <w:rPr>
          <w:rStyle w:val="NormalTok"/>
        </w:rPr>
        <w:t>fuelsystemgraph</w:t>
      </w:r>
      <w:proofErr w:type="spellEnd"/>
    </w:p>
    <w:p w14:paraId="21BC7A68" w14:textId="77777777" w:rsidR="00FB6E55" w:rsidRDefault="00FB6E55" w:rsidP="00FB6E55">
      <w:pPr>
        <w:pStyle w:val="SourceCode"/>
      </w:pPr>
      <w:r>
        <w:rPr>
          <w:rStyle w:val="KeywordTok"/>
        </w:rPr>
        <w:t>library</w:t>
      </w:r>
      <w:r>
        <w:rPr>
          <w:rStyle w:val="NormalTok"/>
        </w:rPr>
        <w:t>(</w:t>
      </w:r>
      <w:proofErr w:type="spellStart"/>
      <w:r>
        <w:rPr>
          <w:rStyle w:val="NormalTok"/>
        </w:rPr>
        <w:t>corrplot</w:t>
      </w:r>
      <w:proofErr w:type="spellEnd"/>
      <w:r>
        <w:rPr>
          <w:rStyle w:val="NormalTok"/>
        </w:rPr>
        <w:t>)</w:t>
      </w:r>
      <w:r>
        <w:br/>
      </w:r>
      <w:proofErr w:type="spellStart"/>
      <w:r>
        <w:rPr>
          <w:rStyle w:val="KeywordTok"/>
        </w:rPr>
        <w:t>corrplot</w:t>
      </w:r>
      <w:proofErr w:type="spellEnd"/>
      <w:r>
        <w:rPr>
          <w:rStyle w:val="NormalTok"/>
        </w:rPr>
        <w:t>(</w:t>
      </w:r>
      <w:proofErr w:type="spellStart"/>
      <w:r>
        <w:rPr>
          <w:rStyle w:val="KeywordTok"/>
        </w:rPr>
        <w:t>cor</w:t>
      </w:r>
      <w:proofErr w:type="spellEnd"/>
      <w:r>
        <w:rPr>
          <w:rStyle w:val="NormalTok"/>
        </w:rPr>
        <w:t>(scat))</w:t>
      </w:r>
    </w:p>
    <w:p w14:paraId="0C512671" w14:textId="62B6D1BC" w:rsidR="00BC0773" w:rsidRDefault="00BC0773" w:rsidP="00BC0773">
      <w:pPr>
        <w:pStyle w:val="4"/>
      </w:pPr>
      <w:r>
        <w:rPr>
          <w:lang w:eastAsia="zh-CN"/>
        </w:rPr>
        <w:t>2.</w:t>
      </w:r>
      <w:r>
        <w:t>Modeling</w:t>
      </w:r>
    </w:p>
    <w:p w14:paraId="58276366" w14:textId="77777777" w:rsidR="00BC0773" w:rsidRDefault="00BC0773" w:rsidP="00BC0773">
      <w:pPr>
        <w:pStyle w:val="SourceCode"/>
      </w:pP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(car)</w:t>
      </w:r>
      <w:r>
        <w:br/>
      </w:r>
      <w:proofErr w:type="gramStart"/>
      <w:r>
        <w:rPr>
          <w:rStyle w:val="KeywordTok"/>
        </w:rPr>
        <w:t>library</w:t>
      </w:r>
      <w:r>
        <w:rPr>
          <w:rStyle w:val="NormalTok"/>
        </w:rPr>
        <w:t>(</w:t>
      </w:r>
      <w:proofErr w:type="spellStart"/>
      <w:proofErr w:type="gramEnd"/>
      <w:r>
        <w:rPr>
          <w:rStyle w:val="NormalTok"/>
        </w:rPr>
        <w:t>GGally</w:t>
      </w:r>
      <w:proofErr w:type="spellEnd"/>
      <w:r>
        <w:rPr>
          <w:rStyle w:val="NormalTok"/>
        </w:rPr>
        <w:t>)</w:t>
      </w:r>
      <w:r>
        <w:br/>
      </w:r>
      <w:r>
        <w:rPr>
          <w:rStyle w:val="KeywordTok"/>
        </w:rPr>
        <w:t>library</w:t>
      </w:r>
      <w:r>
        <w:rPr>
          <w:rStyle w:val="NormalTok"/>
        </w:rPr>
        <w:t>(</w:t>
      </w:r>
      <w:proofErr w:type="spellStart"/>
      <w:r>
        <w:rPr>
          <w:rStyle w:val="NormalTok"/>
        </w:rPr>
        <w:t>corrplot</w:t>
      </w:r>
      <w:proofErr w:type="spellEnd"/>
      <w:r>
        <w:rPr>
          <w:rStyle w:val="NormalTok"/>
        </w:rPr>
        <w:t>)</w:t>
      </w:r>
      <w:r>
        <w:br/>
      </w:r>
      <w:r>
        <w:rPr>
          <w:rStyle w:val="KeywordTok"/>
        </w:rPr>
        <w:t>library</w:t>
      </w:r>
      <w:r>
        <w:rPr>
          <w:rStyle w:val="NormalTok"/>
        </w:rPr>
        <w:t>(mice)</w:t>
      </w:r>
      <w:r>
        <w:br/>
      </w:r>
      <w:r>
        <w:rPr>
          <w:rStyle w:val="KeywordTok"/>
        </w:rPr>
        <w:t>library</w:t>
      </w:r>
      <w:r>
        <w:rPr>
          <w:rStyle w:val="NormalTok"/>
        </w:rPr>
        <w:t>(</w:t>
      </w:r>
      <w:proofErr w:type="spellStart"/>
      <w:r>
        <w:rPr>
          <w:rStyle w:val="NormalTok"/>
        </w:rPr>
        <w:t>lmtest</w:t>
      </w:r>
      <w:proofErr w:type="spellEnd"/>
      <w:r>
        <w:rPr>
          <w:rStyle w:val="NormalTok"/>
        </w:rPr>
        <w:t>)</w:t>
      </w:r>
      <w:r>
        <w:br/>
      </w:r>
      <w:r>
        <w:rPr>
          <w:rStyle w:val="KeywordTok"/>
        </w:rPr>
        <w:t>library</w:t>
      </w:r>
      <w:r>
        <w:rPr>
          <w:rStyle w:val="NormalTok"/>
        </w:rPr>
        <w:t>(leaps)</w:t>
      </w:r>
      <w:r>
        <w:br/>
      </w:r>
      <w:r>
        <w:rPr>
          <w:rStyle w:val="KeywordTok"/>
        </w:rPr>
        <w:t>library</w:t>
      </w:r>
      <w:r>
        <w:rPr>
          <w:rStyle w:val="NormalTok"/>
        </w:rPr>
        <w:t>(MASS)</w:t>
      </w:r>
      <w:r>
        <w:br/>
      </w:r>
      <w:r>
        <w:rPr>
          <w:rStyle w:val="KeywordTok"/>
        </w:rPr>
        <w:t>library</w:t>
      </w:r>
      <w:r>
        <w:rPr>
          <w:rStyle w:val="NormalTok"/>
        </w:rPr>
        <w:t>(boot)</w:t>
      </w:r>
      <w:r>
        <w:br/>
      </w:r>
      <w:r>
        <w:rPr>
          <w:rStyle w:val="KeywordTok"/>
        </w:rPr>
        <w:t>library</w:t>
      </w:r>
      <w:r>
        <w:rPr>
          <w:rStyle w:val="NormalTok"/>
        </w:rPr>
        <w:t>(DAAG)</w:t>
      </w:r>
      <w:r>
        <w:br/>
      </w:r>
      <w:r>
        <w:rPr>
          <w:rStyle w:val="KeywordTok"/>
        </w:rPr>
        <w:t>library</w:t>
      </w:r>
      <w:r>
        <w:rPr>
          <w:rStyle w:val="NormalTok"/>
        </w:rPr>
        <w:t>(</w:t>
      </w:r>
      <w:proofErr w:type="spellStart"/>
      <w:r>
        <w:rPr>
          <w:rStyle w:val="NormalTok"/>
        </w:rPr>
        <w:t>tseries</w:t>
      </w:r>
      <w:proofErr w:type="spellEnd"/>
      <w:r>
        <w:rPr>
          <w:rStyle w:val="NormalTok"/>
        </w:rPr>
        <w:t>)</w:t>
      </w:r>
      <w:r>
        <w:br/>
      </w:r>
      <w:r>
        <w:rPr>
          <w:rStyle w:val="KeywordTok"/>
        </w:rPr>
        <w:t>library</w:t>
      </w:r>
      <w:r>
        <w:rPr>
          <w:rStyle w:val="NormalTok"/>
        </w:rPr>
        <w:t>(stargazer)</w:t>
      </w:r>
    </w:p>
    <w:p w14:paraId="7A1D2BB9" w14:textId="77777777" w:rsidR="00BC0773" w:rsidRDefault="00BC0773" w:rsidP="00BC0773">
      <w:pPr>
        <w:pStyle w:val="SourceCode"/>
      </w:pPr>
      <w:r>
        <w:rPr>
          <w:rStyle w:val="CommentTok"/>
        </w:rPr>
        <w:t># input the data and have a glimpse of it.</w:t>
      </w:r>
      <w:r>
        <w:br/>
      </w:r>
      <w:r>
        <w:rPr>
          <w:rStyle w:val="NormalTok"/>
        </w:rPr>
        <w:t>car =</w:t>
      </w:r>
      <w:r>
        <w:rPr>
          <w:rStyle w:val="StringTok"/>
        </w:rPr>
        <w:t xml:space="preserve"> </w:t>
      </w:r>
      <w:proofErr w:type="gramStart"/>
      <w:r>
        <w:rPr>
          <w:rStyle w:val="KeywordTok"/>
        </w:rPr>
        <w:t>read.csv</w:t>
      </w:r>
      <w:r>
        <w:rPr>
          <w:rStyle w:val="NormalTok"/>
        </w:rPr>
        <w:t>(</w:t>
      </w:r>
      <w:proofErr w:type="gramEnd"/>
      <w:r>
        <w:rPr>
          <w:rStyle w:val="StringTok"/>
        </w:rPr>
        <w:t>"car.csv"</w:t>
      </w:r>
      <w:r>
        <w:rPr>
          <w:rStyle w:val="NormalTok"/>
        </w:rPr>
        <w:t xml:space="preserve">, </w:t>
      </w:r>
      <w:r>
        <w:rPr>
          <w:rStyle w:val="DataTypeTok"/>
        </w:rPr>
        <w:t>header =</w:t>
      </w:r>
      <w:r>
        <w:rPr>
          <w:rStyle w:val="NormalTok"/>
        </w:rPr>
        <w:t xml:space="preserve"> T)</w:t>
      </w:r>
      <w:r>
        <w:br/>
      </w:r>
      <w:r>
        <w:rPr>
          <w:rStyle w:val="KeywordTok"/>
        </w:rPr>
        <w:t>str</w:t>
      </w:r>
      <w:r>
        <w:rPr>
          <w:rStyle w:val="NormalTok"/>
        </w:rPr>
        <w:t>(car)</w:t>
      </w:r>
      <w:r>
        <w:br/>
      </w:r>
      <w:r>
        <w:rPr>
          <w:rStyle w:val="KeywordTok"/>
        </w:rPr>
        <w:t>head</w:t>
      </w:r>
      <w:r>
        <w:rPr>
          <w:rStyle w:val="NormalTok"/>
        </w:rPr>
        <w:t>(car)</w:t>
      </w:r>
    </w:p>
    <w:p w14:paraId="4C235915" w14:textId="77777777" w:rsidR="00BC0773" w:rsidRDefault="00BC0773" w:rsidP="00BC0773">
      <w:pPr>
        <w:pStyle w:val="SourceCode"/>
      </w:pPr>
      <w:r>
        <w:rPr>
          <w:rStyle w:val="CommentTok"/>
        </w:rPr>
        <w:t># data wrangling</w:t>
      </w:r>
      <w:r>
        <w:br/>
      </w:r>
      <w:r>
        <w:br/>
      </w:r>
      <w:r>
        <w:rPr>
          <w:rStyle w:val="CommentTok"/>
        </w:rPr>
        <w:t>## remove ID variable</w:t>
      </w:r>
      <w:r>
        <w:br/>
      </w:r>
      <w:r>
        <w:rPr>
          <w:rStyle w:val="NormalTok"/>
        </w:rPr>
        <w:t>car =</w:t>
      </w:r>
      <w:r>
        <w:rPr>
          <w:rStyle w:val="StringTok"/>
        </w:rPr>
        <w:t xml:space="preserve"> </w:t>
      </w:r>
      <w:r>
        <w:rPr>
          <w:rStyle w:val="KeywordTok"/>
        </w:rPr>
        <w:t>subset</w:t>
      </w:r>
      <w:r>
        <w:rPr>
          <w:rStyle w:val="NormalTok"/>
        </w:rPr>
        <w:t xml:space="preserve">(car, </w:t>
      </w:r>
      <w:r>
        <w:rPr>
          <w:rStyle w:val="DataTypeTok"/>
        </w:rPr>
        <w:t>select =</w:t>
      </w:r>
      <w:r>
        <w:rPr>
          <w:rStyle w:val="NormalTok"/>
        </w:rPr>
        <w:t xml:space="preserve"> </w:t>
      </w:r>
      <w:r>
        <w:rPr>
          <w:rStyle w:val="OperatorTok"/>
        </w:rPr>
        <w:t>-</w:t>
      </w:r>
      <w:proofErr w:type="spellStart"/>
      <w:r>
        <w:rPr>
          <w:rStyle w:val="NormalTok"/>
        </w:rPr>
        <w:t>car_ID</w:t>
      </w:r>
      <w:proofErr w:type="spellEnd"/>
      <w:r>
        <w:rPr>
          <w:rStyle w:val="NormalTok"/>
        </w:rPr>
        <w:t>)</w:t>
      </w:r>
      <w:r>
        <w:br/>
      </w:r>
      <w:r>
        <w:br/>
      </w:r>
      <w:r>
        <w:rPr>
          <w:rStyle w:val="CommentTok"/>
        </w:rPr>
        <w:t>## get the brands of car in each observation and correct the typo.</w:t>
      </w:r>
      <w:r>
        <w:br/>
      </w:r>
      <w:r>
        <w:rPr>
          <w:rStyle w:val="NormalTok"/>
        </w:rPr>
        <w:t>name =</w:t>
      </w:r>
      <w:r>
        <w:rPr>
          <w:rStyle w:val="StringTok"/>
        </w:rPr>
        <w:t xml:space="preserve"> </w:t>
      </w:r>
      <w:proofErr w:type="spellStart"/>
      <w:r>
        <w:rPr>
          <w:rStyle w:val="KeywordTok"/>
        </w:rPr>
        <w:t>strsplit</w:t>
      </w:r>
      <w:proofErr w:type="spellEnd"/>
      <w:r>
        <w:rPr>
          <w:rStyle w:val="NormalTok"/>
        </w:rPr>
        <w:t>(</w:t>
      </w:r>
      <w:proofErr w:type="spellStart"/>
      <w:r>
        <w:rPr>
          <w:rStyle w:val="KeywordTok"/>
        </w:rPr>
        <w:t>as.character</w:t>
      </w:r>
      <w:proofErr w:type="spellEnd"/>
      <w:r>
        <w:rPr>
          <w:rStyle w:val="NormalTok"/>
        </w:rPr>
        <w:t>(</w:t>
      </w:r>
      <w:proofErr w:type="spellStart"/>
      <w:r>
        <w:rPr>
          <w:rStyle w:val="NormalTok"/>
        </w:rPr>
        <w:t>car</w:t>
      </w:r>
      <w:r>
        <w:rPr>
          <w:rStyle w:val="OperatorTok"/>
        </w:rPr>
        <w:t>$</w:t>
      </w:r>
      <w:r>
        <w:rPr>
          <w:rStyle w:val="NormalTok"/>
        </w:rPr>
        <w:t>CarName</w:t>
      </w:r>
      <w:proofErr w:type="spellEnd"/>
      <w:r>
        <w:rPr>
          <w:rStyle w:val="NormalTok"/>
        </w:rPr>
        <w:t xml:space="preserve">), </w:t>
      </w:r>
      <w:r>
        <w:rPr>
          <w:rStyle w:val="StringTok"/>
        </w:rPr>
        <w:t>" "</w:t>
      </w:r>
      <w:r>
        <w:rPr>
          <w:rStyle w:val="NormalTok"/>
        </w:rPr>
        <w:t>)</w:t>
      </w:r>
      <w:r>
        <w:br/>
      </w:r>
      <w:r>
        <w:rPr>
          <w:rStyle w:val="NormalTok"/>
        </w:rPr>
        <w:lastRenderedPageBreak/>
        <w:t>brands =</w:t>
      </w:r>
      <w:r>
        <w:rPr>
          <w:rStyle w:val="StringTok"/>
        </w:rPr>
        <w:t xml:space="preserve"> </w:t>
      </w:r>
      <w:proofErr w:type="spellStart"/>
      <w:r>
        <w:rPr>
          <w:rStyle w:val="KeywordTok"/>
        </w:rPr>
        <w:t>sapply</w:t>
      </w:r>
      <w:proofErr w:type="spellEnd"/>
      <w:r>
        <w:rPr>
          <w:rStyle w:val="NormalTok"/>
        </w:rPr>
        <w:t xml:space="preserve">(name, </w:t>
      </w:r>
      <w:r>
        <w:rPr>
          <w:rStyle w:val="StringTok"/>
        </w:rPr>
        <w:t>"["</w:t>
      </w:r>
      <w:r>
        <w:rPr>
          <w:rStyle w:val="NormalTok"/>
        </w:rPr>
        <w:t xml:space="preserve">, </w:t>
      </w:r>
      <w:r>
        <w:rPr>
          <w:rStyle w:val="DecValTok"/>
        </w:rPr>
        <w:t>1</w:t>
      </w:r>
      <w:r>
        <w:rPr>
          <w:rStyle w:val="Normal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maxda</w:t>
      </w:r>
      <w:proofErr w:type="spellEnd"/>
      <w:r>
        <w:rPr>
          <w:rStyle w:val="StringTok"/>
        </w:rPr>
        <w:t>"</w:t>
      </w:r>
      <w:r>
        <w:rPr>
          <w:rStyle w:val="NormalTok"/>
        </w:rPr>
        <w:t>)] =</w:t>
      </w:r>
      <w:r>
        <w:rPr>
          <w:rStyle w:val="StringTok"/>
        </w:rPr>
        <w:t xml:space="preserve"> "</w:t>
      </w:r>
      <w:proofErr w:type="spellStart"/>
      <w:r>
        <w:rPr>
          <w:rStyle w:val="StringTok"/>
        </w:rPr>
        <w:t>mazda</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porcshce</w:t>
      </w:r>
      <w:proofErr w:type="spellEnd"/>
      <w:r>
        <w:rPr>
          <w:rStyle w:val="StringTok"/>
        </w:rPr>
        <w:t>"</w:t>
      </w:r>
      <w:r>
        <w:rPr>
          <w:rStyle w:val="NormalTok"/>
        </w:rPr>
        <w:t>)] =</w:t>
      </w:r>
      <w:r>
        <w:rPr>
          <w:rStyle w:val="StringTok"/>
        </w:rPr>
        <w:t xml:space="preserve"> "</w:t>
      </w:r>
      <w:proofErr w:type="spellStart"/>
      <w:r>
        <w:rPr>
          <w:rStyle w:val="StringTok"/>
        </w:rPr>
        <w:t>porsche</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toyouta</w:t>
      </w:r>
      <w:proofErr w:type="spellEnd"/>
      <w:r>
        <w:rPr>
          <w:rStyle w:val="StringTok"/>
        </w:rPr>
        <w:t>"</w:t>
      </w:r>
      <w:r>
        <w:rPr>
          <w:rStyle w:val="NormalTok"/>
        </w:rPr>
        <w:t>)] =</w:t>
      </w:r>
      <w:r>
        <w:rPr>
          <w:rStyle w:val="StringTok"/>
        </w:rPr>
        <w:t xml:space="preserve"> "</w:t>
      </w:r>
      <w:proofErr w:type="spellStart"/>
      <w:r>
        <w:rPr>
          <w:rStyle w:val="StringTok"/>
        </w:rPr>
        <w:t>toyota</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w:t>
      </w:r>
      <w:proofErr w:type="spellStart"/>
      <w:r>
        <w:rPr>
          <w:rStyle w:val="StringTok"/>
        </w:rPr>
        <w:t>vw</w:t>
      </w:r>
      <w:proofErr w:type="spellEnd"/>
      <w:r>
        <w:rPr>
          <w:rStyle w:val="StringTok"/>
        </w:rPr>
        <w:t>"</w:t>
      </w:r>
      <w:r>
        <w:rPr>
          <w:rStyle w:val="NormalTok"/>
        </w:rPr>
        <w:t xml:space="preserve"> </w:t>
      </w:r>
      <w:r>
        <w:rPr>
          <w:rStyle w:val="OperatorTok"/>
        </w:rPr>
        <w:t>|</w:t>
      </w:r>
      <w:r>
        <w:rPr>
          <w:rStyle w:val="StringTok"/>
        </w:rPr>
        <w:t xml:space="preserve"> </w:t>
      </w:r>
      <w:r>
        <w:rPr>
          <w:rStyle w:val="NormalTok"/>
        </w:rPr>
        <w:t xml:space="preserve">brands </w:t>
      </w:r>
      <w:r>
        <w:rPr>
          <w:rStyle w:val="OperatorTok"/>
        </w:rPr>
        <w:t>==</w:t>
      </w:r>
      <w:r>
        <w:rPr>
          <w:rStyle w:val="StringTok"/>
        </w:rPr>
        <w:t xml:space="preserve"> "</w:t>
      </w:r>
      <w:proofErr w:type="spellStart"/>
      <w:r>
        <w:rPr>
          <w:rStyle w:val="StringTok"/>
        </w:rPr>
        <w:t>vokswagen</w:t>
      </w:r>
      <w:proofErr w:type="spellEnd"/>
      <w:r>
        <w:rPr>
          <w:rStyle w:val="StringTok"/>
        </w:rPr>
        <w:t>"</w:t>
      </w:r>
      <w:r>
        <w:rPr>
          <w:rStyle w:val="NormalTok"/>
        </w:rPr>
        <w:t>)] =</w:t>
      </w:r>
      <w:r>
        <w:rPr>
          <w:rStyle w:val="StringTok"/>
        </w:rPr>
        <w:t xml:space="preserve"> "</w:t>
      </w:r>
      <w:proofErr w:type="spellStart"/>
      <w:r>
        <w:rPr>
          <w:rStyle w:val="StringTok"/>
        </w:rPr>
        <w:t>volkswagen</w:t>
      </w:r>
      <w:proofErr w:type="spellEnd"/>
      <w:r>
        <w:rPr>
          <w:rStyle w:val="StringTok"/>
        </w:rPr>
        <w:t>"</w:t>
      </w:r>
      <w:r>
        <w:br/>
      </w:r>
      <w:r>
        <w:rPr>
          <w:rStyle w:val="NormalTok"/>
        </w:rPr>
        <w:t>brands[</w:t>
      </w:r>
      <w:r>
        <w:rPr>
          <w:rStyle w:val="KeywordTok"/>
        </w:rPr>
        <w:t>which</w:t>
      </w:r>
      <w:r>
        <w:rPr>
          <w:rStyle w:val="NormalTok"/>
        </w:rPr>
        <w:t xml:space="preserve">(brands </w:t>
      </w:r>
      <w:r>
        <w:rPr>
          <w:rStyle w:val="OperatorTok"/>
        </w:rPr>
        <w:t>==</w:t>
      </w:r>
      <w:r>
        <w:rPr>
          <w:rStyle w:val="StringTok"/>
        </w:rPr>
        <w:t xml:space="preserve"> "Nissan"</w:t>
      </w:r>
      <w:r>
        <w:rPr>
          <w:rStyle w:val="NormalTok"/>
        </w:rPr>
        <w:t>)] =</w:t>
      </w:r>
      <w:r>
        <w:rPr>
          <w:rStyle w:val="StringTok"/>
        </w:rPr>
        <w:t xml:space="preserve"> "</w:t>
      </w:r>
      <w:proofErr w:type="spellStart"/>
      <w:r>
        <w:rPr>
          <w:rStyle w:val="StringTok"/>
        </w:rPr>
        <w:t>nissan</w:t>
      </w:r>
      <w:proofErr w:type="spellEnd"/>
      <w:r>
        <w:rPr>
          <w:rStyle w:val="StringTok"/>
        </w:rPr>
        <w:t>"</w:t>
      </w:r>
      <w:r>
        <w:br/>
      </w:r>
      <w:r>
        <w:rPr>
          <w:rStyle w:val="NormalTok"/>
        </w:rPr>
        <w:t>car =</w:t>
      </w:r>
      <w:r>
        <w:rPr>
          <w:rStyle w:val="StringTok"/>
        </w:rPr>
        <w:t xml:space="preserve"> </w:t>
      </w:r>
      <w:proofErr w:type="spellStart"/>
      <w:r>
        <w:rPr>
          <w:rStyle w:val="KeywordTok"/>
        </w:rPr>
        <w:t>cbind</w:t>
      </w:r>
      <w:proofErr w:type="spellEnd"/>
      <w:r>
        <w:rPr>
          <w:rStyle w:val="NormalTok"/>
        </w:rPr>
        <w:t>(car, brands)</w:t>
      </w:r>
      <w:r>
        <w:br/>
      </w:r>
      <w:r>
        <w:br/>
      </w:r>
      <w:r>
        <w:rPr>
          <w:rStyle w:val="CommentTok"/>
        </w:rPr>
        <w:t xml:space="preserve">## get the grade of cars </w:t>
      </w:r>
      <w:proofErr w:type="spellStart"/>
      <w:r>
        <w:rPr>
          <w:rStyle w:val="CommentTok"/>
        </w:rPr>
        <w:t>calcualted</w:t>
      </w:r>
      <w:proofErr w:type="spellEnd"/>
      <w:r>
        <w:rPr>
          <w:rStyle w:val="CommentTok"/>
        </w:rPr>
        <w:t xml:space="preserve"> by mean price</w:t>
      </w:r>
      <w:r>
        <w:br/>
      </w:r>
      <w:proofErr w:type="spellStart"/>
      <w:r>
        <w:rPr>
          <w:rStyle w:val="NormalTok"/>
        </w:rPr>
        <w:t>mean_price</w:t>
      </w:r>
      <w:proofErr w:type="spellEnd"/>
      <w:r>
        <w:rPr>
          <w:rStyle w:val="NormalTok"/>
        </w:rPr>
        <w:t xml:space="preserve"> =</w:t>
      </w:r>
      <w:r>
        <w:rPr>
          <w:rStyle w:val="StringTok"/>
        </w:rPr>
        <w:t xml:space="preserve"> </w:t>
      </w:r>
      <w:r>
        <w:rPr>
          <w:rStyle w:val="NormalTok"/>
        </w:rPr>
        <w:t xml:space="preserve">car </w:t>
      </w:r>
      <w:r>
        <w:rPr>
          <w:rStyle w:val="OperatorTok"/>
        </w:rPr>
        <w:t>%&gt;%</w:t>
      </w:r>
      <w:r>
        <w:rPr>
          <w:rStyle w:val="StringTok"/>
        </w:rPr>
        <w:t xml:space="preserve"> </w:t>
      </w:r>
      <w:proofErr w:type="spellStart"/>
      <w:r>
        <w:rPr>
          <w:rStyle w:val="KeywordTok"/>
        </w:rPr>
        <w:t>group_by</w:t>
      </w:r>
      <w:proofErr w:type="spellEnd"/>
      <w:r>
        <w:rPr>
          <w:rStyle w:val="NormalTok"/>
        </w:rPr>
        <w:t xml:space="preserve">(brands) </w:t>
      </w:r>
      <w:r>
        <w:rPr>
          <w:rStyle w:val="OperatorTok"/>
        </w:rPr>
        <w:t>%&gt;%</w:t>
      </w:r>
      <w:r>
        <w:rPr>
          <w:rStyle w:val="StringTok"/>
        </w:rPr>
        <w:t xml:space="preserve"> </w:t>
      </w:r>
      <w:proofErr w:type="spellStart"/>
      <w:r>
        <w:rPr>
          <w:rStyle w:val="KeywordTok"/>
        </w:rPr>
        <w:t>summarise</w:t>
      </w:r>
      <w:proofErr w:type="spellEnd"/>
      <w:r>
        <w:rPr>
          <w:rStyle w:val="NormalTok"/>
        </w:rPr>
        <w:t>(</w:t>
      </w:r>
      <w:proofErr w:type="spellStart"/>
      <w:r>
        <w:rPr>
          <w:rStyle w:val="DataTypeTok"/>
        </w:rPr>
        <w:t>price_mean</w:t>
      </w:r>
      <w:proofErr w:type="spellEnd"/>
      <w:r>
        <w:rPr>
          <w:rStyle w:val="DataTypeTok"/>
        </w:rPr>
        <w:t xml:space="preserve"> =</w:t>
      </w:r>
      <w:r>
        <w:rPr>
          <w:rStyle w:val="NormalTok"/>
        </w:rPr>
        <w:t xml:space="preserve"> </w:t>
      </w:r>
      <w:r>
        <w:rPr>
          <w:rStyle w:val="KeywordTok"/>
        </w:rPr>
        <w:t>mean</w:t>
      </w:r>
      <w:r>
        <w:rPr>
          <w:rStyle w:val="NormalTok"/>
        </w:rPr>
        <w:t>(price))</w:t>
      </w:r>
      <w:r>
        <w:br/>
      </w:r>
      <w:proofErr w:type="spellStart"/>
      <w:r>
        <w:rPr>
          <w:rStyle w:val="NormalTok"/>
        </w:rPr>
        <w:t>mean_price</w:t>
      </w:r>
      <w:r>
        <w:rPr>
          <w:rStyle w:val="OperatorTok"/>
        </w:rPr>
        <w:t>$</w:t>
      </w:r>
      <w:r>
        <w:rPr>
          <w:rStyle w:val="NormalTok"/>
        </w:rPr>
        <w:t>brandlevel</w:t>
      </w:r>
      <w:proofErr w:type="spellEnd"/>
      <w:r>
        <w:rPr>
          <w:rStyle w:val="NormalTok"/>
        </w:rPr>
        <w:t xml:space="preserve"> =</w:t>
      </w:r>
      <w:r>
        <w:rPr>
          <w:rStyle w:val="StringTok"/>
        </w:rPr>
        <w:t xml:space="preserve"> </w:t>
      </w:r>
      <w:r>
        <w:rPr>
          <w:rStyle w:val="KeywordTok"/>
        </w:rPr>
        <w:t>cut</w:t>
      </w:r>
      <w:r>
        <w:rPr>
          <w:rStyle w:val="NormalTok"/>
        </w:rPr>
        <w:t>(</w:t>
      </w:r>
      <w:proofErr w:type="spellStart"/>
      <w:r>
        <w:rPr>
          <w:rStyle w:val="NormalTok"/>
        </w:rPr>
        <w:t>mean_price</w:t>
      </w:r>
      <w:r>
        <w:rPr>
          <w:rStyle w:val="OperatorTok"/>
        </w:rPr>
        <w:t>$</w:t>
      </w:r>
      <w:r>
        <w:rPr>
          <w:rStyle w:val="NormalTok"/>
        </w:rPr>
        <w:t>price_mean</w:t>
      </w:r>
      <w:proofErr w:type="spellEnd"/>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10000</w:t>
      </w:r>
      <w:r>
        <w:rPr>
          <w:rStyle w:val="NormalTok"/>
        </w:rPr>
        <w:t xml:space="preserve">, </w:t>
      </w:r>
      <w:r>
        <w:rPr>
          <w:rStyle w:val="DecValTok"/>
        </w:rPr>
        <w:t>20000</w:t>
      </w:r>
      <w:r>
        <w:rPr>
          <w:rStyle w:val="NormalTok"/>
        </w:rPr>
        <w:t xml:space="preserve">, </w:t>
      </w:r>
      <w:r>
        <w:rPr>
          <w:rStyle w:val="DecValTok"/>
        </w:rPr>
        <w:t>40000</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"low-grade"</w:t>
      </w:r>
      <w:r>
        <w:rPr>
          <w:rStyle w:val="NormalTok"/>
        </w:rPr>
        <w:t xml:space="preserve">, </w:t>
      </w:r>
      <w:r>
        <w:rPr>
          <w:rStyle w:val="StringTok"/>
        </w:rPr>
        <w:t>"medium-grade"</w:t>
      </w:r>
      <w:r>
        <w:rPr>
          <w:rStyle w:val="NormalTok"/>
        </w:rPr>
        <w:t xml:space="preserve">, </w:t>
      </w:r>
      <w:r>
        <w:rPr>
          <w:rStyle w:val="StringTok"/>
        </w:rPr>
        <w:t>"top-grade"</w:t>
      </w:r>
      <w:r>
        <w:rPr>
          <w:rStyle w:val="NormalTok"/>
        </w:rPr>
        <w:t>))</w:t>
      </w:r>
      <w:r>
        <w:br/>
      </w:r>
      <w:r>
        <w:rPr>
          <w:rStyle w:val="NormalTok"/>
        </w:rPr>
        <w:t>car =</w:t>
      </w:r>
      <w:r>
        <w:rPr>
          <w:rStyle w:val="StringTok"/>
        </w:rPr>
        <w:t xml:space="preserve"> </w:t>
      </w:r>
      <w:r>
        <w:rPr>
          <w:rStyle w:val="KeywordTok"/>
        </w:rPr>
        <w:t>merge</w:t>
      </w:r>
      <w:r>
        <w:rPr>
          <w:rStyle w:val="NormalTok"/>
        </w:rPr>
        <w:t xml:space="preserve">(car, </w:t>
      </w:r>
      <w:proofErr w:type="spellStart"/>
      <w:r>
        <w:rPr>
          <w:rStyle w:val="NormalTok"/>
        </w:rPr>
        <w:t>mean_price</w:t>
      </w:r>
      <w:proofErr w:type="spellEnd"/>
      <w:r>
        <w:rPr>
          <w:rStyle w:val="NormalTok"/>
        </w:rPr>
        <w:t xml:space="preserve">, </w:t>
      </w:r>
      <w:r>
        <w:rPr>
          <w:rStyle w:val="DataTypeTok"/>
        </w:rPr>
        <w:t>by =</w:t>
      </w:r>
      <w:r>
        <w:rPr>
          <w:rStyle w:val="NormalTok"/>
        </w:rPr>
        <w:t xml:space="preserve"> </w:t>
      </w:r>
      <w:r>
        <w:rPr>
          <w:rStyle w:val="StringTok"/>
        </w:rPr>
        <w:t>"brands"</w:t>
      </w:r>
      <w:r>
        <w:rPr>
          <w:rStyle w:val="NormalTok"/>
        </w:rPr>
        <w:t>)</w:t>
      </w:r>
      <w:r>
        <w:br/>
      </w:r>
      <w:r>
        <w:rPr>
          <w:rStyle w:val="NormalTok"/>
        </w:rPr>
        <w:t>car =</w:t>
      </w:r>
      <w:r>
        <w:rPr>
          <w:rStyle w:val="StringTok"/>
        </w:rPr>
        <w:t xml:space="preserve"> </w:t>
      </w:r>
      <w:r>
        <w:rPr>
          <w:rStyle w:val="KeywordTok"/>
        </w:rPr>
        <w:t>subset</w:t>
      </w:r>
      <w:r>
        <w:rPr>
          <w:rStyle w:val="NormalTok"/>
        </w:rPr>
        <w:t xml:space="preserve">(car, </w:t>
      </w:r>
      <w:r>
        <w:rPr>
          <w:rStyle w:val="DataTypeTok"/>
        </w:rPr>
        <w:t>select =</w:t>
      </w:r>
      <w:r>
        <w:rPr>
          <w:rStyle w:val="NormalTok"/>
        </w:rPr>
        <w:t xml:space="preserve"> </w:t>
      </w:r>
      <w:r>
        <w:rPr>
          <w:rStyle w:val="OperatorTok"/>
        </w:rPr>
        <w:t>-</w:t>
      </w:r>
      <w:r>
        <w:rPr>
          <w:rStyle w:val="KeywordTok"/>
        </w:rPr>
        <w:t>c</w:t>
      </w:r>
      <w:r>
        <w:rPr>
          <w:rStyle w:val="NormalTok"/>
        </w:rPr>
        <w:t>(</w:t>
      </w:r>
      <w:proofErr w:type="spellStart"/>
      <w:r>
        <w:rPr>
          <w:rStyle w:val="NormalTok"/>
        </w:rPr>
        <w:t>CarName</w:t>
      </w:r>
      <w:proofErr w:type="spellEnd"/>
      <w:r>
        <w:rPr>
          <w:rStyle w:val="NormalTok"/>
        </w:rPr>
        <w:t xml:space="preserve">, </w:t>
      </w:r>
      <w:proofErr w:type="spellStart"/>
      <w:r>
        <w:rPr>
          <w:rStyle w:val="NormalTok"/>
        </w:rPr>
        <w:t>price_mean</w:t>
      </w:r>
      <w:proofErr w:type="spellEnd"/>
      <w:r>
        <w:rPr>
          <w:rStyle w:val="NormalTok"/>
        </w:rPr>
        <w:t>, brands))</w:t>
      </w:r>
      <w:r>
        <w:br/>
      </w:r>
      <w:r>
        <w:br/>
      </w:r>
      <w:r>
        <w:rPr>
          <w:rStyle w:val="CommentTok"/>
        </w:rPr>
        <w:t xml:space="preserve">## change </w:t>
      </w:r>
      <w:proofErr w:type="spellStart"/>
      <w:r>
        <w:rPr>
          <w:rStyle w:val="CommentTok"/>
        </w:rPr>
        <w:t>symboling</w:t>
      </w:r>
      <w:proofErr w:type="spellEnd"/>
      <w:r>
        <w:rPr>
          <w:rStyle w:val="CommentTok"/>
        </w:rPr>
        <w:t xml:space="preserve"> to factor according to the dictionary</w:t>
      </w:r>
      <w:r>
        <w:br/>
      </w:r>
      <w:proofErr w:type="spellStart"/>
      <w:r>
        <w:rPr>
          <w:rStyle w:val="NormalTok"/>
        </w:rPr>
        <w:t>car</w:t>
      </w:r>
      <w:r>
        <w:rPr>
          <w:rStyle w:val="OperatorTok"/>
        </w:rPr>
        <w:t>$</w:t>
      </w:r>
      <w:r>
        <w:rPr>
          <w:rStyle w:val="NormalTok"/>
        </w:rPr>
        <w:t>symboling</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car</w:t>
      </w:r>
      <w:r>
        <w:rPr>
          <w:rStyle w:val="OperatorTok"/>
        </w:rPr>
        <w:t>$</w:t>
      </w:r>
      <w:r>
        <w:rPr>
          <w:rStyle w:val="NormalTok"/>
        </w:rPr>
        <w:t>symboling</w:t>
      </w:r>
      <w:proofErr w:type="spellEnd"/>
      <w:r>
        <w:rPr>
          <w:rStyle w:val="NormalTok"/>
        </w:rPr>
        <w:t>)</w:t>
      </w:r>
    </w:p>
    <w:p w14:paraId="031D64A8" w14:textId="77777777" w:rsidR="00BC0773" w:rsidRDefault="00BC0773" w:rsidP="00BC0773">
      <w:pPr>
        <w:pStyle w:val="SourceCode"/>
      </w:pPr>
      <w:r>
        <w:rPr>
          <w:rStyle w:val="CommentTok"/>
        </w:rPr>
        <w:t># price</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proofErr w:type="spellStart"/>
      <w:r>
        <w:rPr>
          <w:rStyle w:val="NormalTok"/>
        </w:rPr>
        <w:t>hist_PRICE</w:t>
      </w:r>
      <w:proofErr w:type="spellEnd"/>
      <w:r>
        <w:rPr>
          <w:rStyle w:val="NormalTok"/>
        </w:rPr>
        <w:t xml:space="preserve"> =</w:t>
      </w:r>
      <w:r>
        <w:rPr>
          <w:rStyle w:val="StringTok"/>
        </w:rPr>
        <w:t xml:space="preserve"> </w:t>
      </w:r>
      <w:r>
        <w:rPr>
          <w:rStyle w:val="KeywordTok"/>
        </w:rPr>
        <w:t>hist</w:t>
      </w:r>
      <w:r>
        <w:rPr>
          <w:rStyle w:val="NormalTok"/>
        </w:rPr>
        <w:t>((</w:t>
      </w:r>
      <w:proofErr w:type="spellStart"/>
      <w:r>
        <w:rPr>
          <w:rStyle w:val="NormalTok"/>
        </w:rPr>
        <w:t>car</w:t>
      </w:r>
      <w:r>
        <w:rPr>
          <w:rStyle w:val="OperatorTok"/>
        </w:rPr>
        <w:t>$</w:t>
      </w:r>
      <w:r>
        <w:rPr>
          <w:rStyle w:val="NormalTok"/>
        </w:rPr>
        <w:t>price</w:t>
      </w:r>
      <w:proofErr w:type="spellEnd"/>
      <w:r>
        <w:rPr>
          <w:rStyle w:val="NormalTok"/>
        </w:rPr>
        <w:t xml:space="preserve">), </w:t>
      </w:r>
      <w:proofErr w:type="spellStart"/>
      <w:r>
        <w:rPr>
          <w:rStyle w:val="DataTypeTok"/>
        </w:rPr>
        <w:t>freq</w:t>
      </w:r>
      <w:proofErr w:type="spellEnd"/>
      <w:r>
        <w:rPr>
          <w:rStyle w:val="DataTypeTok"/>
        </w:rPr>
        <w:t xml:space="preserve"> =</w:t>
      </w:r>
      <w:r>
        <w:rPr>
          <w:rStyle w:val="NormalTok"/>
        </w:rPr>
        <w:t xml:space="preserve"> F, </w:t>
      </w:r>
      <w:r>
        <w:rPr>
          <w:rStyle w:val="DataTypeTok"/>
        </w:rPr>
        <w:t>breaks =</w:t>
      </w:r>
      <w:r>
        <w:rPr>
          <w:rStyle w:val="NormalTok"/>
        </w:rPr>
        <w:t xml:space="preserve"> </w:t>
      </w:r>
      <w:r>
        <w:rPr>
          <w:rStyle w:val="DecValTok"/>
        </w:rPr>
        <w:t>20</w:t>
      </w:r>
      <w:r>
        <w:rPr>
          <w:rStyle w:val="NormalTok"/>
        </w:rPr>
        <w:t xml:space="preserve">, </w:t>
      </w:r>
      <w:r>
        <w:rPr>
          <w:rStyle w:val="DataTypeTok"/>
        </w:rPr>
        <w:t>main =</w:t>
      </w:r>
      <w:r>
        <w:rPr>
          <w:rStyle w:val="NormalTok"/>
        </w:rPr>
        <w:t xml:space="preserve"> </w:t>
      </w:r>
      <w:r>
        <w:rPr>
          <w:rStyle w:val="StringTok"/>
        </w:rPr>
        <w:t>"Histogram of PRICE"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"purple"</w:t>
      </w:r>
      <w:r>
        <w:rPr>
          <w:rStyle w:val="NormalTok"/>
        </w:rPr>
        <w:t>)</w:t>
      </w:r>
      <w:r>
        <w:br/>
      </w:r>
      <w:proofErr w:type="spellStart"/>
      <w:r>
        <w:rPr>
          <w:rStyle w:val="KeywordTok"/>
        </w:rPr>
        <w:t>densityPlot</w:t>
      </w:r>
      <w:proofErr w:type="spellEnd"/>
      <w:r>
        <w:rPr>
          <w:rStyle w:val="NormalTok"/>
        </w:rPr>
        <w:t>(</w:t>
      </w:r>
      <w:r>
        <w:rPr>
          <w:rStyle w:val="OperatorTok"/>
        </w:rPr>
        <w:t>~</w:t>
      </w:r>
      <w:r>
        <w:rPr>
          <w:rStyle w:val="NormalTok"/>
        </w:rPr>
        <w:t xml:space="preserve">price, </w:t>
      </w:r>
      <w:r>
        <w:rPr>
          <w:rStyle w:val="DataTypeTok"/>
        </w:rPr>
        <w:t>data =</w:t>
      </w:r>
      <w:r>
        <w:rPr>
          <w:rStyle w:val="NormalTok"/>
        </w:rPr>
        <w:t xml:space="preserve"> car, </w:t>
      </w:r>
      <w:r>
        <w:rPr>
          <w:rStyle w:val="DataTypeTok"/>
        </w:rPr>
        <w:t>main =</w:t>
      </w:r>
      <w:r>
        <w:rPr>
          <w:rStyle w:val="NormalTok"/>
        </w:rPr>
        <w:t xml:space="preserve"> </w:t>
      </w:r>
      <w:r>
        <w:rPr>
          <w:rStyle w:val="StringTok"/>
        </w:rPr>
        <w:t>"Density Plot of PRICE"</w:t>
      </w:r>
      <w:r>
        <w:rPr>
          <w:rStyle w:val="NormalTok"/>
        </w:rPr>
        <w:t>)</w:t>
      </w:r>
      <w:r>
        <w:br/>
      </w:r>
      <w:proofErr w:type="spellStart"/>
      <w:r>
        <w:rPr>
          <w:rStyle w:val="NormalTok"/>
        </w:rPr>
        <w:t>qq_PRICE</w:t>
      </w:r>
      <w:proofErr w:type="spellEnd"/>
      <w:r>
        <w:rPr>
          <w:rStyle w:val="NormalTok"/>
        </w:rPr>
        <w:t xml:space="preserve"> =</w:t>
      </w:r>
      <w:r>
        <w:rPr>
          <w:rStyle w:val="StringTok"/>
        </w:rPr>
        <w:t xml:space="preserve"> </w:t>
      </w:r>
      <w:proofErr w:type="spellStart"/>
      <w:r>
        <w:rPr>
          <w:rStyle w:val="KeywordTok"/>
        </w:rPr>
        <w:t>qqPlot</w:t>
      </w:r>
      <w:proofErr w:type="spellEnd"/>
      <w:r>
        <w:rPr>
          <w:rStyle w:val="NormalTok"/>
        </w:rPr>
        <w:t>(</w:t>
      </w:r>
      <w:r>
        <w:rPr>
          <w:rStyle w:val="OperatorTok"/>
        </w:rPr>
        <w:t>~</w:t>
      </w:r>
      <w:r>
        <w:rPr>
          <w:rStyle w:val="NormalTok"/>
        </w:rPr>
        <w:t xml:space="preserve">price, </w:t>
      </w:r>
      <w:r>
        <w:rPr>
          <w:rStyle w:val="DataTypeTok"/>
        </w:rPr>
        <w:t>data =</w:t>
      </w:r>
      <w:r>
        <w:rPr>
          <w:rStyle w:val="NormalTok"/>
        </w:rPr>
        <w:t xml:space="preserve"> car, </w:t>
      </w:r>
      <w:r>
        <w:rPr>
          <w:rStyle w:val="DataTypeTok"/>
        </w:rPr>
        <w:t>main =</w:t>
      </w:r>
      <w:r>
        <w:rPr>
          <w:rStyle w:val="NormalTok"/>
        </w:rPr>
        <w:t xml:space="preserve"> </w:t>
      </w:r>
      <w:r>
        <w:rPr>
          <w:rStyle w:val="StringTok"/>
        </w:rPr>
        <w:t>"Quantile Plot of PRICE"</w:t>
      </w:r>
      <w:r>
        <w:rPr>
          <w:rStyle w:val="NormalTok"/>
        </w:rPr>
        <w:t xml:space="preserve">, </w:t>
      </w:r>
      <w:r>
        <w:rPr>
          <w:rStyle w:val="DataTypeTok"/>
        </w:rPr>
        <w:t>id =</w:t>
      </w:r>
      <w:r>
        <w:rPr>
          <w:rStyle w:val="NormalTok"/>
        </w:rPr>
        <w:t xml:space="preserve"> F)</w:t>
      </w:r>
      <w:r>
        <w:br/>
      </w:r>
      <w:proofErr w:type="spellStart"/>
      <w:r>
        <w:rPr>
          <w:rStyle w:val="NormalTok"/>
        </w:rPr>
        <w:t>box_PRICE</w:t>
      </w:r>
      <w:proofErr w:type="spellEnd"/>
      <w:r>
        <w:rPr>
          <w:rStyle w:val="NormalTok"/>
        </w:rPr>
        <w:t xml:space="preserve"> =</w:t>
      </w:r>
      <w:r>
        <w:rPr>
          <w:rStyle w:val="StringTok"/>
        </w:rPr>
        <w:t xml:space="preserve"> </w:t>
      </w:r>
      <w:r>
        <w:rPr>
          <w:rStyle w:val="KeywordTok"/>
        </w:rPr>
        <w:t>Boxplot</w:t>
      </w:r>
      <w:r>
        <w:rPr>
          <w:rStyle w:val="NormalTok"/>
        </w:rPr>
        <w:t>(</w:t>
      </w:r>
      <w:r>
        <w:rPr>
          <w:rStyle w:val="OperatorTok"/>
        </w:rPr>
        <w:t>~</w:t>
      </w:r>
      <w:r>
        <w:rPr>
          <w:rStyle w:val="NormalTok"/>
        </w:rPr>
        <w:t xml:space="preserve">price, </w:t>
      </w:r>
      <w:r>
        <w:rPr>
          <w:rStyle w:val="DataTypeTok"/>
        </w:rPr>
        <w:t>data =</w:t>
      </w:r>
      <w:r>
        <w:rPr>
          <w:rStyle w:val="NormalTok"/>
        </w:rPr>
        <w:t xml:space="preserve"> car, </w:t>
      </w:r>
      <w:r>
        <w:rPr>
          <w:rStyle w:val="DataTypeTok"/>
        </w:rPr>
        <w:t>main =</w:t>
      </w:r>
      <w:r>
        <w:rPr>
          <w:rStyle w:val="NormalTok"/>
        </w:rPr>
        <w:t xml:space="preserve"> </w:t>
      </w:r>
      <w:r>
        <w:rPr>
          <w:rStyle w:val="StringTok"/>
        </w:rPr>
        <w:t>"Boxplot of PRICE"</w:t>
      </w:r>
      <w:r>
        <w:rPr>
          <w:rStyle w:val="NormalTok"/>
        </w:rPr>
        <w:t xml:space="preserve">, </w:t>
      </w:r>
      <w:r>
        <w:rPr>
          <w:rStyle w:val="DataTypeTok"/>
        </w:rPr>
        <w:t>col =</w:t>
      </w:r>
      <w:r>
        <w:rPr>
          <w:rStyle w:val="NormalTok"/>
        </w:rPr>
        <w:t xml:space="preserve"> </w:t>
      </w:r>
      <w:r>
        <w:rPr>
          <w:rStyle w:val="StringTok"/>
        </w:rPr>
        <w:t>"purple"</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proofErr w:type="spellStart"/>
      <w:r>
        <w:rPr>
          <w:rStyle w:val="NormalTok"/>
        </w:rPr>
        <w:t>hist_PRICE</w:t>
      </w:r>
      <w:proofErr w:type="spellEnd"/>
      <w:r>
        <w:rPr>
          <w:rStyle w:val="NormalTok"/>
        </w:rPr>
        <w:t xml:space="preserve"> =</w:t>
      </w:r>
      <w:r>
        <w:rPr>
          <w:rStyle w:val="StringTok"/>
        </w:rPr>
        <w:t xml:space="preserve"> </w:t>
      </w:r>
      <w:r>
        <w:rPr>
          <w:rStyle w:val="KeywordTok"/>
        </w:rPr>
        <w:t>hist</w:t>
      </w:r>
      <w:r>
        <w:rPr>
          <w:rStyle w:val="NormalTok"/>
        </w:rPr>
        <w:t>(</w:t>
      </w:r>
      <w:r>
        <w:rPr>
          <w:rStyle w:val="KeywordTok"/>
        </w:rPr>
        <w:t>log</w:t>
      </w:r>
      <w:r>
        <w:rPr>
          <w:rStyle w:val="NormalTok"/>
        </w:rPr>
        <w:t>(</w:t>
      </w:r>
      <w:proofErr w:type="spellStart"/>
      <w:r>
        <w:rPr>
          <w:rStyle w:val="NormalTok"/>
        </w:rPr>
        <w:t>car</w:t>
      </w:r>
      <w:r>
        <w:rPr>
          <w:rStyle w:val="OperatorTok"/>
        </w:rPr>
        <w:t>$</w:t>
      </w:r>
      <w:r>
        <w:rPr>
          <w:rStyle w:val="NormalTok"/>
        </w:rPr>
        <w:t>price</w:t>
      </w:r>
      <w:proofErr w:type="spellEnd"/>
      <w:r>
        <w:rPr>
          <w:rStyle w:val="NormalTok"/>
        </w:rPr>
        <w:t xml:space="preserve">), </w:t>
      </w:r>
      <w:proofErr w:type="spellStart"/>
      <w:r>
        <w:rPr>
          <w:rStyle w:val="DataTypeTok"/>
        </w:rPr>
        <w:t>freq</w:t>
      </w:r>
      <w:proofErr w:type="spellEnd"/>
      <w:r>
        <w:rPr>
          <w:rStyle w:val="DataTypeTok"/>
        </w:rPr>
        <w:t xml:space="preserve"> =</w:t>
      </w:r>
      <w:r>
        <w:rPr>
          <w:rStyle w:val="NormalTok"/>
        </w:rPr>
        <w:t xml:space="preserve"> F, </w:t>
      </w:r>
      <w:r>
        <w:rPr>
          <w:rStyle w:val="DataTypeTok"/>
        </w:rPr>
        <w:t>breaks =</w:t>
      </w:r>
      <w:r>
        <w:rPr>
          <w:rStyle w:val="NormalTok"/>
        </w:rPr>
        <w:t xml:space="preserve"> </w:t>
      </w:r>
      <w:r>
        <w:rPr>
          <w:rStyle w:val="DecValTok"/>
        </w:rPr>
        <w:t>20</w:t>
      </w:r>
      <w:r>
        <w:rPr>
          <w:rStyle w:val="NormalTok"/>
        </w:rPr>
        <w:t xml:space="preserve">, </w:t>
      </w:r>
      <w:r>
        <w:rPr>
          <w:rStyle w:val="DataTypeTok"/>
        </w:rPr>
        <w:t>main =</w:t>
      </w:r>
      <w:r>
        <w:rPr>
          <w:rStyle w:val="NormalTok"/>
        </w:rPr>
        <w:t xml:space="preserve"> </w:t>
      </w:r>
      <w:r>
        <w:rPr>
          <w:rStyle w:val="StringTok"/>
        </w:rPr>
        <w:t>"Histogram of LOG PRICE"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"purple"</w:t>
      </w:r>
      <w:r>
        <w:rPr>
          <w:rStyle w:val="NormalTok"/>
        </w:rPr>
        <w:t>)</w:t>
      </w:r>
      <w:r>
        <w:br/>
      </w:r>
      <w:proofErr w:type="spellStart"/>
      <w:r>
        <w:rPr>
          <w:rStyle w:val="KeywordTok"/>
        </w:rPr>
        <w:t>densityPlot</w:t>
      </w:r>
      <w:proofErr w:type="spellEnd"/>
      <w:r>
        <w:rPr>
          <w:rStyle w:val="NormalTok"/>
        </w:rPr>
        <w:t>(</w:t>
      </w:r>
      <w:r>
        <w:rPr>
          <w:rStyle w:val="OperatorTok"/>
        </w:rPr>
        <w:t>~</w:t>
      </w:r>
      <w:r>
        <w:rPr>
          <w:rStyle w:val="KeywordTok"/>
        </w:rPr>
        <w:t>log</w:t>
      </w:r>
      <w:r>
        <w:rPr>
          <w:rStyle w:val="NormalTok"/>
        </w:rPr>
        <w:t xml:space="preserve">(price), </w:t>
      </w:r>
      <w:r>
        <w:rPr>
          <w:rStyle w:val="DataTypeTok"/>
        </w:rPr>
        <w:t>data =</w:t>
      </w:r>
      <w:r>
        <w:rPr>
          <w:rStyle w:val="NormalTok"/>
        </w:rPr>
        <w:t xml:space="preserve"> car, </w:t>
      </w:r>
      <w:r>
        <w:rPr>
          <w:rStyle w:val="DataTypeTok"/>
        </w:rPr>
        <w:t>main =</w:t>
      </w:r>
      <w:r>
        <w:rPr>
          <w:rStyle w:val="NormalTok"/>
        </w:rPr>
        <w:t xml:space="preserve"> </w:t>
      </w:r>
      <w:r>
        <w:rPr>
          <w:rStyle w:val="StringTok"/>
        </w:rPr>
        <w:t>"Density Plot of LOG PRICE"</w:t>
      </w:r>
      <w:r>
        <w:rPr>
          <w:rStyle w:val="NormalTok"/>
        </w:rPr>
        <w:t>)</w:t>
      </w:r>
      <w:r>
        <w:br/>
      </w:r>
      <w:proofErr w:type="spellStart"/>
      <w:r>
        <w:rPr>
          <w:rStyle w:val="NormalTok"/>
        </w:rPr>
        <w:t>qq_PRICE</w:t>
      </w:r>
      <w:proofErr w:type="spellEnd"/>
      <w:r>
        <w:rPr>
          <w:rStyle w:val="NormalTok"/>
        </w:rPr>
        <w:t xml:space="preserve"> =</w:t>
      </w:r>
      <w:r>
        <w:rPr>
          <w:rStyle w:val="StringTok"/>
        </w:rPr>
        <w:t xml:space="preserve"> </w:t>
      </w:r>
      <w:proofErr w:type="spellStart"/>
      <w:r>
        <w:rPr>
          <w:rStyle w:val="KeywordTok"/>
        </w:rPr>
        <w:t>qqPlot</w:t>
      </w:r>
      <w:proofErr w:type="spellEnd"/>
      <w:r>
        <w:rPr>
          <w:rStyle w:val="NormalTok"/>
        </w:rPr>
        <w:t>(</w:t>
      </w:r>
      <w:r>
        <w:rPr>
          <w:rStyle w:val="OperatorTok"/>
        </w:rPr>
        <w:t>~</w:t>
      </w:r>
      <w:r>
        <w:rPr>
          <w:rStyle w:val="KeywordTok"/>
        </w:rPr>
        <w:t>log</w:t>
      </w:r>
      <w:r>
        <w:rPr>
          <w:rStyle w:val="NormalTok"/>
        </w:rPr>
        <w:t xml:space="preserve">(price), </w:t>
      </w:r>
      <w:r>
        <w:rPr>
          <w:rStyle w:val="DataTypeTok"/>
        </w:rPr>
        <w:t>data =</w:t>
      </w:r>
      <w:r>
        <w:rPr>
          <w:rStyle w:val="NormalTok"/>
        </w:rPr>
        <w:t xml:space="preserve"> car, </w:t>
      </w:r>
      <w:r>
        <w:rPr>
          <w:rStyle w:val="DataTypeTok"/>
        </w:rPr>
        <w:t>main =</w:t>
      </w:r>
      <w:r>
        <w:rPr>
          <w:rStyle w:val="NormalTok"/>
        </w:rPr>
        <w:t xml:space="preserve"> </w:t>
      </w:r>
      <w:r>
        <w:rPr>
          <w:rStyle w:val="StringTok"/>
        </w:rPr>
        <w:t>"Quantile Plot of LOG PRICE"</w:t>
      </w:r>
      <w:r>
        <w:rPr>
          <w:rStyle w:val="NormalTok"/>
        </w:rPr>
        <w:t xml:space="preserve">, </w:t>
      </w:r>
      <w:r>
        <w:br/>
      </w:r>
      <w:r>
        <w:rPr>
          <w:rStyle w:val="NormalTok"/>
        </w:rPr>
        <w:t xml:space="preserve">    </w:t>
      </w:r>
      <w:r>
        <w:rPr>
          <w:rStyle w:val="DataTypeTok"/>
        </w:rPr>
        <w:t>id =</w:t>
      </w:r>
      <w:r>
        <w:rPr>
          <w:rStyle w:val="NormalTok"/>
        </w:rPr>
        <w:t xml:space="preserve"> F)</w:t>
      </w:r>
      <w:r>
        <w:br/>
      </w:r>
      <w:proofErr w:type="spellStart"/>
      <w:r>
        <w:rPr>
          <w:rStyle w:val="NormalTok"/>
        </w:rPr>
        <w:t>box_PRICE</w:t>
      </w:r>
      <w:proofErr w:type="spellEnd"/>
      <w:r>
        <w:rPr>
          <w:rStyle w:val="NormalTok"/>
        </w:rPr>
        <w:t xml:space="preserve"> =</w:t>
      </w:r>
      <w:r>
        <w:rPr>
          <w:rStyle w:val="StringTok"/>
        </w:rPr>
        <w:t xml:space="preserve"> </w:t>
      </w:r>
      <w:r>
        <w:rPr>
          <w:rStyle w:val="KeywordTok"/>
        </w:rPr>
        <w:t>Boxplot</w:t>
      </w:r>
      <w:r>
        <w:rPr>
          <w:rStyle w:val="NormalTok"/>
        </w:rPr>
        <w:t>(</w:t>
      </w:r>
      <w:r>
        <w:rPr>
          <w:rStyle w:val="OperatorTok"/>
        </w:rPr>
        <w:t>~</w:t>
      </w:r>
      <w:r>
        <w:rPr>
          <w:rStyle w:val="KeywordTok"/>
        </w:rPr>
        <w:t>log</w:t>
      </w:r>
      <w:r>
        <w:rPr>
          <w:rStyle w:val="NormalTok"/>
        </w:rPr>
        <w:t xml:space="preserve">(price), </w:t>
      </w:r>
      <w:r>
        <w:rPr>
          <w:rStyle w:val="DataTypeTok"/>
        </w:rPr>
        <w:t>data =</w:t>
      </w:r>
      <w:r>
        <w:rPr>
          <w:rStyle w:val="NormalTok"/>
        </w:rPr>
        <w:t xml:space="preserve"> car, </w:t>
      </w:r>
      <w:r>
        <w:rPr>
          <w:rStyle w:val="DataTypeTok"/>
        </w:rPr>
        <w:t>main =</w:t>
      </w:r>
      <w:r>
        <w:rPr>
          <w:rStyle w:val="NormalTok"/>
        </w:rPr>
        <w:t xml:space="preserve"> </w:t>
      </w:r>
      <w:r>
        <w:rPr>
          <w:rStyle w:val="StringTok"/>
        </w:rPr>
        <w:t>"Boxplot of LOG PRICE"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"purple"</w:t>
      </w:r>
      <w:r>
        <w:rPr>
          <w:rStyle w:val="NormalTok"/>
        </w:rPr>
        <w:t>)</w:t>
      </w:r>
      <w:r>
        <w:br/>
      </w:r>
      <w:r>
        <w:br/>
      </w:r>
      <w:proofErr w:type="spellStart"/>
      <w:r>
        <w:rPr>
          <w:rStyle w:val="NormalTok"/>
        </w:rPr>
        <w:t>car_t</w:t>
      </w:r>
      <w:proofErr w:type="spellEnd"/>
      <w:r>
        <w:rPr>
          <w:rStyle w:val="NormalTok"/>
        </w:rPr>
        <w:t xml:space="preserve"> =</w:t>
      </w:r>
      <w:r>
        <w:rPr>
          <w:rStyle w:val="StringTok"/>
        </w:rPr>
        <w:t xml:space="preserve"> </w:t>
      </w:r>
      <w:r>
        <w:rPr>
          <w:rStyle w:val="NormalTok"/>
        </w:rPr>
        <w:t>car</w:t>
      </w:r>
      <w:r>
        <w:br/>
      </w:r>
      <w:proofErr w:type="spellStart"/>
      <w:r>
        <w:rPr>
          <w:rStyle w:val="NormalTok"/>
        </w:rPr>
        <w:t>car_t</w:t>
      </w:r>
      <w:r>
        <w:rPr>
          <w:rStyle w:val="OperatorTok"/>
        </w:rPr>
        <w:t>$</w:t>
      </w:r>
      <w:r>
        <w:rPr>
          <w:rStyle w:val="NormalTok"/>
        </w:rPr>
        <w:t>price</w:t>
      </w:r>
      <w:proofErr w:type="spellEnd"/>
      <w:r>
        <w:rPr>
          <w:rStyle w:val="NormalTok"/>
        </w:rPr>
        <w:t xml:space="preserve"> =</w:t>
      </w:r>
      <w:r>
        <w:rPr>
          <w:rStyle w:val="StringTok"/>
        </w:rPr>
        <w:t xml:space="preserve"> </w:t>
      </w:r>
      <w:r>
        <w:rPr>
          <w:rStyle w:val="KeywordTok"/>
        </w:rPr>
        <w:t>log</w:t>
      </w:r>
      <w:r>
        <w:rPr>
          <w:rStyle w:val="NormalTok"/>
        </w:rPr>
        <w:t>(</w:t>
      </w:r>
      <w:proofErr w:type="spellStart"/>
      <w:r>
        <w:rPr>
          <w:rStyle w:val="NormalTok"/>
        </w:rPr>
        <w:t>car_t</w:t>
      </w:r>
      <w:r>
        <w:rPr>
          <w:rStyle w:val="OperatorTok"/>
        </w:rPr>
        <w:t>$</w:t>
      </w:r>
      <w:r>
        <w:rPr>
          <w:rStyle w:val="NormalTok"/>
        </w:rPr>
        <w:t>price</w:t>
      </w:r>
      <w:proofErr w:type="spellEnd"/>
      <w:r>
        <w:rPr>
          <w:rStyle w:val="NormalTok"/>
        </w:rPr>
        <w:t>)</w:t>
      </w:r>
    </w:p>
    <w:p w14:paraId="19AB3555" w14:textId="77777777" w:rsidR="00BC0773" w:rsidRDefault="00BC0773" w:rsidP="00BC0773">
      <w:pPr>
        <w:pStyle w:val="SourceCode"/>
      </w:pPr>
      <w:r>
        <w:rPr>
          <w:rStyle w:val="CommentTok"/>
        </w:rPr>
        <w:t># wheelbase</w:t>
      </w:r>
      <w:r>
        <w:br/>
      </w:r>
      <w:r>
        <w:rPr>
          <w:rStyle w:val="KeywordTok"/>
        </w:rPr>
        <w:t>scatterplot</w:t>
      </w:r>
      <w:r>
        <w:rPr>
          <w:rStyle w:val="NormalTok"/>
        </w:rPr>
        <w:t xml:space="preserve">(price </w:t>
      </w:r>
      <w:r>
        <w:rPr>
          <w:rStyle w:val="OperatorTok"/>
        </w:rPr>
        <w:t>~</w:t>
      </w:r>
      <w:r>
        <w:rPr>
          <w:rStyle w:val="StringTok"/>
        </w:rPr>
        <w:t xml:space="preserve"> </w:t>
      </w:r>
      <w:r>
        <w:rPr>
          <w:rStyle w:val="NormalTok"/>
        </w:rPr>
        <w:t xml:space="preserve">wheelbase,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 xml:space="preserve">(wheelbase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#-2</w:t>
      </w:r>
      <w:r>
        <w:br/>
      </w:r>
      <w:proofErr w:type="spellStart"/>
      <w:r>
        <w:rPr>
          <w:rStyle w:val="KeywordTok"/>
        </w:rPr>
        <w:lastRenderedPageBreak/>
        <w:t>testTransform</w:t>
      </w:r>
      <w:proofErr w:type="spellEnd"/>
      <w:r>
        <w:rPr>
          <w:rStyle w:val="NormalTok"/>
        </w:rPr>
        <w:t xml:space="preserve">(t, </w:t>
      </w:r>
      <w:r>
        <w:rPr>
          <w:rStyle w:val="DataTypeTok"/>
        </w:rPr>
        <w:t>lambda =</w:t>
      </w:r>
      <w:r>
        <w:rPr>
          <w:rStyle w:val="NormalTok"/>
        </w:rPr>
        <w:t xml:space="preserve"> </w:t>
      </w:r>
      <w:r>
        <w:rPr>
          <w:rStyle w:val="DecValTok"/>
        </w:rPr>
        <w:t>-2</w:t>
      </w:r>
      <w:r>
        <w:rPr>
          <w:rStyle w:val="NormalTok"/>
        </w:rPr>
        <w:t>)</w:t>
      </w:r>
      <w:r>
        <w:br/>
      </w:r>
      <w:r>
        <w:rPr>
          <w:rStyle w:val="KeywordTok"/>
        </w:rPr>
        <w:t>plot</w:t>
      </w:r>
      <w:r>
        <w:rPr>
          <w:rStyle w:val="NormalTok"/>
        </w:rPr>
        <w:t>(</w:t>
      </w:r>
      <w:proofErr w:type="spellStart"/>
      <w:r>
        <w:rPr>
          <w:rStyle w:val="NormalTok"/>
        </w:rPr>
        <w:t>car_t</w:t>
      </w:r>
      <w:r>
        <w:rPr>
          <w:rStyle w:val="OperatorTok"/>
        </w:rPr>
        <w:t>$</w:t>
      </w:r>
      <w:r>
        <w:rPr>
          <w:rStyle w:val="NormalTok"/>
        </w:rPr>
        <w:t>wheelbase</w:t>
      </w:r>
      <w:proofErr w:type="spellEnd"/>
      <w:r>
        <w:rPr>
          <w:rStyle w:val="OperatorTok"/>
        </w:rPr>
        <w:t>^</w:t>
      </w:r>
      <w:r>
        <w:rPr>
          <w:rStyle w:val="NormalTok"/>
        </w:rPr>
        <w:t>(</w:t>
      </w:r>
      <w:r>
        <w:rPr>
          <w:rStyle w:val="OperatorTok"/>
        </w:rPr>
        <w:t>-</w:t>
      </w:r>
      <w:r>
        <w:rPr>
          <w:rStyle w:val="DecValTok"/>
        </w:rPr>
        <w:t>2</w:t>
      </w:r>
      <w:r>
        <w:rPr>
          <w:rStyle w:val="NormalTok"/>
        </w:rPr>
        <w:t xml:space="preserve">), </w:t>
      </w:r>
      <w:proofErr w:type="spellStart"/>
      <w:r>
        <w:rPr>
          <w:rStyle w:val="NormalTok"/>
        </w:rPr>
        <w:t>car_t</w:t>
      </w:r>
      <w:r>
        <w:rPr>
          <w:rStyle w:val="OperatorTok"/>
        </w:rPr>
        <w:t>$</w:t>
      </w:r>
      <w:r>
        <w:rPr>
          <w:rStyle w:val="NormalTok"/>
        </w:rPr>
        <w:t>price</w:t>
      </w:r>
      <w:proofErr w:type="spellEnd"/>
      <w:r>
        <w:rPr>
          <w:rStyle w:val="NormalTok"/>
        </w:rPr>
        <w:t>)</w:t>
      </w:r>
      <w:r>
        <w:br/>
      </w:r>
      <w:r>
        <w:br/>
      </w:r>
      <w:r>
        <w:rPr>
          <w:rStyle w:val="CommentTok"/>
        </w:rPr>
        <w:t xml:space="preserve"># </w:t>
      </w:r>
      <w:proofErr w:type="spellStart"/>
      <w:r>
        <w:rPr>
          <w:rStyle w:val="CommentTok"/>
        </w:rPr>
        <w:t>carlength</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carlength</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carlength</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#1</w:t>
      </w:r>
      <w:r>
        <w:br/>
      </w:r>
      <w:r>
        <w:br/>
      </w:r>
      <w:r>
        <w:rPr>
          <w:rStyle w:val="CommentTok"/>
        </w:rPr>
        <w:t xml:space="preserve"># </w:t>
      </w:r>
      <w:proofErr w:type="spellStart"/>
      <w:r>
        <w:rPr>
          <w:rStyle w:val="CommentTok"/>
        </w:rPr>
        <w:t>carwidth</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carwidth</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carwidth</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 -5</w:t>
      </w:r>
    </w:p>
    <w:p w14:paraId="5829CF7A" w14:textId="77777777" w:rsidR="00BC0773" w:rsidRDefault="00BC0773" w:rsidP="00BC0773">
      <w:pPr>
        <w:pStyle w:val="SourceCode"/>
      </w:pPr>
      <w:r>
        <w:rPr>
          <w:rStyle w:val="VerbatimChar"/>
        </w:rPr>
        <w:t xml:space="preserve">## Warning in </w:t>
      </w:r>
      <w:proofErr w:type="spellStart"/>
      <w:r>
        <w:rPr>
          <w:rStyle w:val="VerbatimChar"/>
        </w:rPr>
        <w:t>estimateTransform.default</w:t>
      </w:r>
      <w:proofErr w:type="spellEnd"/>
      <w:r>
        <w:rPr>
          <w:rStyle w:val="VerbatimChar"/>
        </w:rPr>
        <w:t>(X, Y, weights, family, ...):</w:t>
      </w:r>
      <w:r>
        <w:br/>
      </w:r>
      <w:r>
        <w:rPr>
          <w:rStyle w:val="VerbatimChar"/>
        </w:rPr>
        <w:t>## Convergence failure: return code = 52</w:t>
      </w:r>
    </w:p>
    <w:p w14:paraId="570964BE" w14:textId="77777777" w:rsidR="00BC0773" w:rsidRDefault="00BC0773" w:rsidP="00BC0773">
      <w:pPr>
        <w:pStyle w:val="SourceCode"/>
      </w:pPr>
      <w:proofErr w:type="spellStart"/>
      <w:r>
        <w:rPr>
          <w:rStyle w:val="KeywordTok"/>
        </w:rPr>
        <w:t>testTransform</w:t>
      </w:r>
      <w:proofErr w:type="spellEnd"/>
      <w:r>
        <w:rPr>
          <w:rStyle w:val="NormalTok"/>
        </w:rPr>
        <w:t xml:space="preserve">(t, </w:t>
      </w:r>
      <w:r>
        <w:rPr>
          <w:rStyle w:val="DataTypeTok"/>
        </w:rPr>
        <w:t>lambda =</w:t>
      </w:r>
      <w:r>
        <w:rPr>
          <w:rStyle w:val="NormalTok"/>
        </w:rPr>
        <w:t xml:space="preserve"> </w:t>
      </w:r>
      <w:r>
        <w:rPr>
          <w:rStyle w:val="DecValTok"/>
        </w:rPr>
        <w:t>-5</w:t>
      </w:r>
      <w:r>
        <w:rPr>
          <w:rStyle w:val="NormalTok"/>
        </w:rPr>
        <w:t>)</w:t>
      </w:r>
      <w:r>
        <w:br/>
      </w:r>
      <w:r>
        <w:rPr>
          <w:rStyle w:val="KeywordTok"/>
        </w:rPr>
        <w:t>plot</w:t>
      </w:r>
      <w:r>
        <w:rPr>
          <w:rStyle w:val="NormalTok"/>
        </w:rPr>
        <w:t>(</w:t>
      </w:r>
      <w:proofErr w:type="spellStart"/>
      <w:r>
        <w:rPr>
          <w:rStyle w:val="NormalTok"/>
        </w:rPr>
        <w:t>car_t</w:t>
      </w:r>
      <w:r>
        <w:rPr>
          <w:rStyle w:val="OperatorTok"/>
        </w:rPr>
        <w:t>$</w:t>
      </w:r>
      <w:r>
        <w:rPr>
          <w:rStyle w:val="NormalTok"/>
        </w:rPr>
        <w:t>carwidth</w:t>
      </w:r>
      <w:proofErr w:type="spellEnd"/>
      <w:r>
        <w:rPr>
          <w:rStyle w:val="OperatorTok"/>
        </w:rPr>
        <w:t>^</w:t>
      </w:r>
      <w:r>
        <w:rPr>
          <w:rStyle w:val="NormalTok"/>
        </w:rPr>
        <w:t>(</w:t>
      </w:r>
      <w:r>
        <w:rPr>
          <w:rStyle w:val="OperatorTok"/>
        </w:rPr>
        <w:t>-</w:t>
      </w:r>
      <w:r>
        <w:rPr>
          <w:rStyle w:val="DecValTok"/>
        </w:rPr>
        <w:t>5</w:t>
      </w:r>
      <w:r>
        <w:rPr>
          <w:rStyle w:val="NormalTok"/>
        </w:rPr>
        <w:t xml:space="preserve">), </w:t>
      </w:r>
      <w:proofErr w:type="spellStart"/>
      <w:r>
        <w:rPr>
          <w:rStyle w:val="NormalTok"/>
        </w:rPr>
        <w:t>car_t</w:t>
      </w:r>
      <w:r>
        <w:rPr>
          <w:rStyle w:val="OperatorTok"/>
        </w:rPr>
        <w:t>$</w:t>
      </w:r>
      <w:r>
        <w:rPr>
          <w:rStyle w:val="NormalTok"/>
        </w:rPr>
        <w:t>price</w:t>
      </w:r>
      <w:proofErr w:type="spellEnd"/>
      <w:r>
        <w:rPr>
          <w:rStyle w:val="NormalTok"/>
        </w:rPr>
        <w:t>)</w:t>
      </w:r>
      <w:r>
        <w:br/>
      </w:r>
      <w:r>
        <w:br/>
      </w:r>
      <w:r>
        <w:rPr>
          <w:rStyle w:val="CommentTok"/>
        </w:rPr>
        <w:t xml:space="preserve"># </w:t>
      </w:r>
      <w:proofErr w:type="spellStart"/>
      <w:r>
        <w:rPr>
          <w:rStyle w:val="CommentTok"/>
        </w:rPr>
        <w:t>carheight</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carheight</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w:t>
      </w:r>
      <w:proofErr w:type="spellStart"/>
      <w:r>
        <w:rPr>
          <w:rStyle w:val="KeywordTok"/>
        </w:rPr>
        <w:t>powerTransform</w:t>
      </w:r>
      <w:proofErr w:type="spellEnd"/>
      <w:r>
        <w:rPr>
          <w:rStyle w:val="NormalTok"/>
        </w:rPr>
        <w:t>(</w:t>
      </w:r>
      <w:proofErr w:type="spellStart"/>
      <w:r>
        <w:rPr>
          <w:rStyle w:val="NormalTok"/>
        </w:rPr>
        <w:t>carheight</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#1</w:t>
      </w:r>
      <w:r>
        <w:br/>
      </w:r>
      <w:r>
        <w:br/>
      </w:r>
      <w:r>
        <w:rPr>
          <w:rStyle w:val="CommentTok"/>
        </w:rPr>
        <w:t xml:space="preserve"># </w:t>
      </w:r>
      <w:proofErr w:type="spellStart"/>
      <w:r>
        <w:rPr>
          <w:rStyle w:val="CommentTok"/>
        </w:rPr>
        <w:t>cubrweight</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curbweight</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curbweight</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#0</w:t>
      </w:r>
      <w:r>
        <w:br/>
      </w:r>
      <w:r>
        <w:rPr>
          <w:rStyle w:val="KeywordTok"/>
        </w:rPr>
        <w:t>scatterplot</w:t>
      </w:r>
      <w:r>
        <w:rPr>
          <w:rStyle w:val="NormalTok"/>
        </w:rPr>
        <w:t xml:space="preserve">(price </w:t>
      </w:r>
      <w:r>
        <w:rPr>
          <w:rStyle w:val="OperatorTok"/>
        </w:rPr>
        <w:t>~</w:t>
      </w:r>
      <w:r>
        <w:rPr>
          <w:rStyle w:val="StringTok"/>
        </w:rPr>
        <w:t xml:space="preserve"> </w:t>
      </w:r>
      <w:r>
        <w:rPr>
          <w:rStyle w:val="KeywordTok"/>
        </w:rPr>
        <w:t>log</w:t>
      </w:r>
      <w:r>
        <w:rPr>
          <w:rStyle w:val="NormalTok"/>
        </w:rPr>
        <w:t>(</w:t>
      </w:r>
      <w:proofErr w:type="spellStart"/>
      <w:r>
        <w:rPr>
          <w:rStyle w:val="NormalTok"/>
        </w:rPr>
        <w:t>curbweight</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br/>
      </w:r>
      <w:r>
        <w:rPr>
          <w:rStyle w:val="CommentTok"/>
        </w:rPr>
        <w:t xml:space="preserve"># </w:t>
      </w:r>
      <w:proofErr w:type="spellStart"/>
      <w:r>
        <w:rPr>
          <w:rStyle w:val="CommentTok"/>
        </w:rPr>
        <w:t>enginesize</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enginesize</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enginesize</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#-0.5</w:t>
      </w:r>
      <w:r>
        <w:br/>
      </w:r>
      <w:proofErr w:type="spellStart"/>
      <w:r>
        <w:rPr>
          <w:rStyle w:val="KeywordTok"/>
        </w:rPr>
        <w:t>testTransform</w:t>
      </w:r>
      <w:proofErr w:type="spellEnd"/>
      <w:r>
        <w:rPr>
          <w:rStyle w:val="NormalTok"/>
        </w:rPr>
        <w:t xml:space="preserve">(t, </w:t>
      </w:r>
      <w:r>
        <w:rPr>
          <w:rStyle w:val="FloatTok"/>
        </w:rPr>
        <w:t>-0.5</w:t>
      </w:r>
      <w:r>
        <w:rPr>
          <w:rStyle w:val="NormalTok"/>
        </w:rPr>
        <w:t>)</w:t>
      </w:r>
      <w:r>
        <w:br/>
      </w:r>
      <w:r>
        <w:rPr>
          <w:rStyle w:val="KeywordTok"/>
        </w:rPr>
        <w:t>plot</w:t>
      </w:r>
      <w:r>
        <w:rPr>
          <w:rStyle w:val="NormalTok"/>
        </w:rPr>
        <w:t>(</w:t>
      </w:r>
      <w:proofErr w:type="spellStart"/>
      <w:r>
        <w:rPr>
          <w:rStyle w:val="NormalTok"/>
        </w:rPr>
        <w:t>car_t</w:t>
      </w:r>
      <w:r>
        <w:rPr>
          <w:rStyle w:val="OperatorTok"/>
        </w:rPr>
        <w:t>$</w:t>
      </w:r>
      <w:r>
        <w:rPr>
          <w:rStyle w:val="NormalTok"/>
        </w:rPr>
        <w:t>enginesize</w:t>
      </w:r>
      <w:proofErr w:type="spellEnd"/>
      <w:r>
        <w:rPr>
          <w:rStyle w:val="OperatorTok"/>
        </w:rPr>
        <w:t>^</w:t>
      </w:r>
      <w:r>
        <w:rPr>
          <w:rStyle w:val="NormalTok"/>
        </w:rPr>
        <w:t>(</w:t>
      </w:r>
      <w:r>
        <w:rPr>
          <w:rStyle w:val="OperatorTok"/>
        </w:rPr>
        <w:t>-</w:t>
      </w:r>
      <w:r>
        <w:rPr>
          <w:rStyle w:val="FloatTok"/>
        </w:rPr>
        <w:t>0.5</w:t>
      </w:r>
      <w:r>
        <w:rPr>
          <w:rStyle w:val="NormalTok"/>
        </w:rPr>
        <w:t xml:space="preserve">), </w:t>
      </w:r>
      <w:proofErr w:type="spellStart"/>
      <w:r>
        <w:rPr>
          <w:rStyle w:val="NormalTok"/>
        </w:rPr>
        <w:t>car_t</w:t>
      </w:r>
      <w:r>
        <w:rPr>
          <w:rStyle w:val="OperatorTok"/>
        </w:rPr>
        <w:t>$</w:t>
      </w:r>
      <w:r>
        <w:rPr>
          <w:rStyle w:val="NormalTok"/>
        </w:rPr>
        <w:t>price</w:t>
      </w:r>
      <w:proofErr w:type="spellEnd"/>
      <w:r>
        <w:rPr>
          <w:rStyle w:val="NormalTok"/>
        </w:rPr>
        <w:t>)</w:t>
      </w:r>
      <w:r>
        <w:br/>
      </w:r>
      <w:r>
        <w:br/>
      </w:r>
      <w:r>
        <w:rPr>
          <w:rStyle w:val="CommentTok"/>
        </w:rPr>
        <w:t xml:space="preserve"># </w:t>
      </w:r>
      <w:proofErr w:type="spellStart"/>
      <w:r>
        <w:rPr>
          <w:rStyle w:val="CommentTok"/>
        </w:rPr>
        <w:t>boreratio</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boreratio</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boreratio</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#1</w:t>
      </w:r>
      <w:r>
        <w:br/>
      </w:r>
      <w:r>
        <w:br/>
      </w:r>
      <w:r>
        <w:rPr>
          <w:rStyle w:val="CommentTok"/>
        </w:rPr>
        <w:t># stroke</w:t>
      </w:r>
      <w:r>
        <w:br/>
      </w:r>
      <w:r>
        <w:rPr>
          <w:rStyle w:val="KeywordTok"/>
        </w:rPr>
        <w:t>scatterplot</w:t>
      </w:r>
      <w:r>
        <w:rPr>
          <w:rStyle w:val="NormalTok"/>
        </w:rPr>
        <w:t xml:space="preserve">(price </w:t>
      </w:r>
      <w:r>
        <w:rPr>
          <w:rStyle w:val="OperatorTok"/>
        </w:rPr>
        <w:t>~</w:t>
      </w:r>
      <w:r>
        <w:rPr>
          <w:rStyle w:val="StringTok"/>
        </w:rPr>
        <w:t xml:space="preserve"> </w:t>
      </w:r>
      <w:r>
        <w:rPr>
          <w:rStyle w:val="NormalTok"/>
        </w:rPr>
        <w:t xml:space="preserve">stroke,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 xml:space="preserve">(stroke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#2</w:t>
      </w:r>
      <w:r>
        <w:br/>
      </w:r>
      <w:proofErr w:type="spellStart"/>
      <w:r>
        <w:rPr>
          <w:rStyle w:val="KeywordTok"/>
        </w:rPr>
        <w:t>testTransform</w:t>
      </w:r>
      <w:proofErr w:type="spellEnd"/>
      <w:r>
        <w:rPr>
          <w:rStyle w:val="NormalTok"/>
        </w:rPr>
        <w:t xml:space="preserve">(t, </w:t>
      </w:r>
      <w:r>
        <w:rPr>
          <w:rStyle w:val="DecValTok"/>
        </w:rPr>
        <w:t>2</w:t>
      </w:r>
      <w:r>
        <w:rPr>
          <w:rStyle w:val="NormalTok"/>
        </w:rPr>
        <w:t>)</w:t>
      </w:r>
      <w:r>
        <w:br/>
      </w:r>
      <w:r>
        <w:rPr>
          <w:rStyle w:val="KeywordTok"/>
        </w:rPr>
        <w:t>plot</w:t>
      </w:r>
      <w:r>
        <w:rPr>
          <w:rStyle w:val="NormalTok"/>
        </w:rPr>
        <w:t>(</w:t>
      </w:r>
      <w:proofErr w:type="spellStart"/>
      <w:r>
        <w:rPr>
          <w:rStyle w:val="NormalTok"/>
        </w:rPr>
        <w:t>car_t</w:t>
      </w:r>
      <w:r>
        <w:rPr>
          <w:rStyle w:val="OperatorTok"/>
        </w:rPr>
        <w:t>$</w:t>
      </w:r>
      <w:r>
        <w:rPr>
          <w:rStyle w:val="NormalTok"/>
        </w:rPr>
        <w:t>stroke</w:t>
      </w:r>
      <w:proofErr w:type="spellEnd"/>
      <w:r>
        <w:rPr>
          <w:rStyle w:val="OperatorTok"/>
        </w:rPr>
        <w:t>^</w:t>
      </w:r>
      <w:r>
        <w:rPr>
          <w:rStyle w:val="NormalTok"/>
        </w:rPr>
        <w:t>(</w:t>
      </w:r>
      <w:r>
        <w:rPr>
          <w:rStyle w:val="DecValTok"/>
        </w:rPr>
        <w:t>2</w:t>
      </w:r>
      <w:r>
        <w:rPr>
          <w:rStyle w:val="NormalTok"/>
        </w:rPr>
        <w:t xml:space="preserve">), </w:t>
      </w:r>
      <w:proofErr w:type="spellStart"/>
      <w:r>
        <w:rPr>
          <w:rStyle w:val="NormalTok"/>
        </w:rPr>
        <w:t>car_t</w:t>
      </w:r>
      <w:r>
        <w:rPr>
          <w:rStyle w:val="OperatorTok"/>
        </w:rPr>
        <w:t>$</w:t>
      </w:r>
      <w:r>
        <w:rPr>
          <w:rStyle w:val="NormalTok"/>
        </w:rPr>
        <w:t>price</w:t>
      </w:r>
      <w:proofErr w:type="spellEnd"/>
      <w:r>
        <w:rPr>
          <w:rStyle w:val="NormalTok"/>
        </w:rPr>
        <w:t>)</w:t>
      </w:r>
      <w:r>
        <w:br/>
      </w:r>
      <w:r>
        <w:br/>
      </w:r>
      <w:r>
        <w:rPr>
          <w:rStyle w:val="CommentTok"/>
        </w:rPr>
        <w:t xml:space="preserve"># </w:t>
      </w:r>
      <w:proofErr w:type="spellStart"/>
      <w:r>
        <w:rPr>
          <w:rStyle w:val="CommentTok"/>
        </w:rPr>
        <w:t>compressionratio</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compressionratio</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compressionratio</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#-3</w:t>
      </w:r>
      <w:r>
        <w:br/>
      </w:r>
      <w:proofErr w:type="spellStart"/>
      <w:r>
        <w:rPr>
          <w:rStyle w:val="KeywordTok"/>
        </w:rPr>
        <w:t>testTransform</w:t>
      </w:r>
      <w:proofErr w:type="spellEnd"/>
      <w:r>
        <w:rPr>
          <w:rStyle w:val="NormalTok"/>
        </w:rPr>
        <w:t xml:space="preserve">(t, </w:t>
      </w:r>
      <w:r>
        <w:rPr>
          <w:rStyle w:val="DecValTok"/>
        </w:rPr>
        <w:t>-3</w:t>
      </w:r>
      <w:r>
        <w:rPr>
          <w:rStyle w:val="NormalTok"/>
        </w:rPr>
        <w:t>)</w:t>
      </w:r>
      <w:r>
        <w:br/>
      </w:r>
      <w:r>
        <w:rPr>
          <w:rStyle w:val="KeywordTok"/>
        </w:rPr>
        <w:t>plot</w:t>
      </w:r>
      <w:r>
        <w:rPr>
          <w:rStyle w:val="NormalTok"/>
        </w:rPr>
        <w:t>(</w:t>
      </w:r>
      <w:proofErr w:type="spellStart"/>
      <w:r>
        <w:rPr>
          <w:rStyle w:val="NormalTok"/>
        </w:rPr>
        <w:t>car_t</w:t>
      </w:r>
      <w:r>
        <w:rPr>
          <w:rStyle w:val="OperatorTok"/>
        </w:rPr>
        <w:t>$</w:t>
      </w:r>
      <w:r>
        <w:rPr>
          <w:rStyle w:val="NormalTok"/>
        </w:rPr>
        <w:t>compressionratio</w:t>
      </w:r>
      <w:proofErr w:type="spellEnd"/>
      <w:r>
        <w:rPr>
          <w:rStyle w:val="OperatorTok"/>
        </w:rPr>
        <w:t>^</w:t>
      </w:r>
      <w:r>
        <w:rPr>
          <w:rStyle w:val="NormalTok"/>
        </w:rPr>
        <w:t>(</w:t>
      </w:r>
      <w:r>
        <w:rPr>
          <w:rStyle w:val="OperatorTok"/>
        </w:rPr>
        <w:t>-</w:t>
      </w:r>
      <w:r>
        <w:rPr>
          <w:rStyle w:val="DecValTok"/>
        </w:rPr>
        <w:t>3</w:t>
      </w:r>
      <w:r>
        <w:rPr>
          <w:rStyle w:val="NormalTok"/>
        </w:rPr>
        <w:t xml:space="preserve">), </w:t>
      </w:r>
      <w:proofErr w:type="spellStart"/>
      <w:r>
        <w:rPr>
          <w:rStyle w:val="NormalTok"/>
        </w:rPr>
        <w:t>car_t</w:t>
      </w:r>
      <w:r>
        <w:rPr>
          <w:rStyle w:val="OperatorTok"/>
        </w:rPr>
        <w:t>$</w:t>
      </w:r>
      <w:r>
        <w:rPr>
          <w:rStyle w:val="NormalTok"/>
        </w:rPr>
        <w:t>price</w:t>
      </w:r>
      <w:proofErr w:type="spellEnd"/>
      <w:r>
        <w:rPr>
          <w:rStyle w:val="NormalTok"/>
        </w:rPr>
        <w:t>)</w:t>
      </w:r>
      <w:r>
        <w:br/>
      </w:r>
      <w:r>
        <w:br/>
      </w:r>
      <w:r>
        <w:rPr>
          <w:rStyle w:val="CommentTok"/>
        </w:rPr>
        <w:lastRenderedPageBreak/>
        <w:t># horsepower</w:t>
      </w:r>
      <w:r>
        <w:br/>
      </w:r>
      <w:r>
        <w:rPr>
          <w:rStyle w:val="KeywordTok"/>
        </w:rPr>
        <w:t>scatterplot</w:t>
      </w:r>
      <w:r>
        <w:rPr>
          <w:rStyle w:val="NormalTok"/>
        </w:rPr>
        <w:t xml:space="preserve">(price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 xml:space="preserve">(horsepower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#0</w:t>
      </w:r>
      <w:r>
        <w:br/>
      </w:r>
      <w:r>
        <w:rPr>
          <w:rStyle w:val="KeywordTok"/>
        </w:rPr>
        <w:t>scatterplot</w:t>
      </w:r>
      <w:r>
        <w:rPr>
          <w:rStyle w:val="NormalTok"/>
        </w:rPr>
        <w:t xml:space="preserve">(price </w:t>
      </w:r>
      <w:r>
        <w:rPr>
          <w:rStyle w:val="OperatorTok"/>
        </w:rPr>
        <w:t>~</w:t>
      </w:r>
      <w:r>
        <w:rPr>
          <w:rStyle w:val="StringTok"/>
        </w:rPr>
        <w:t xml:space="preserve"> </w:t>
      </w:r>
      <w:r>
        <w:rPr>
          <w:rStyle w:val="KeywordTok"/>
        </w:rPr>
        <w:t>log</w:t>
      </w:r>
      <w:r>
        <w:rPr>
          <w:rStyle w:val="NormalTok"/>
        </w:rPr>
        <w:t xml:space="preserve">(horsepower), </w:t>
      </w:r>
      <w:r>
        <w:rPr>
          <w:rStyle w:val="DataTypeTok"/>
        </w:rPr>
        <w:t>data =</w:t>
      </w:r>
      <w:r>
        <w:rPr>
          <w:rStyle w:val="NormalTok"/>
        </w:rPr>
        <w:t xml:space="preserve"> </w:t>
      </w:r>
      <w:proofErr w:type="spellStart"/>
      <w:r>
        <w:rPr>
          <w:rStyle w:val="NormalTok"/>
        </w:rPr>
        <w:t>car_t</w:t>
      </w:r>
      <w:proofErr w:type="spellEnd"/>
      <w:r>
        <w:rPr>
          <w:rStyle w:val="NormalTok"/>
        </w:rPr>
        <w:t>)</w:t>
      </w:r>
      <w:r>
        <w:br/>
      </w:r>
      <w:r>
        <w:br/>
      </w:r>
      <w:r>
        <w:rPr>
          <w:rStyle w:val="CommentTok"/>
        </w:rPr>
        <w:t xml:space="preserve"># </w:t>
      </w:r>
      <w:proofErr w:type="spellStart"/>
      <w:r>
        <w:rPr>
          <w:rStyle w:val="CommentTok"/>
        </w:rPr>
        <w:t>peakrpm</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peakrpm</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peakrpm</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#0</w:t>
      </w:r>
      <w:r>
        <w:br/>
      </w:r>
      <w:proofErr w:type="spellStart"/>
      <w:r>
        <w:rPr>
          <w:rStyle w:val="KeywordTok"/>
        </w:rPr>
        <w:t>testTransform</w:t>
      </w:r>
      <w:proofErr w:type="spellEnd"/>
      <w:r>
        <w:rPr>
          <w:rStyle w:val="NormalTok"/>
        </w:rPr>
        <w:t xml:space="preserve">(t, </w:t>
      </w:r>
      <w:r>
        <w:rPr>
          <w:rStyle w:val="DecValTok"/>
        </w:rPr>
        <w:t>0</w:t>
      </w:r>
      <w:r>
        <w:rPr>
          <w:rStyle w:val="NormalTok"/>
        </w:rPr>
        <w:t>)</w:t>
      </w:r>
      <w:r>
        <w:br/>
      </w:r>
      <w:r>
        <w:rPr>
          <w:rStyle w:val="KeywordTok"/>
        </w:rPr>
        <w:t>scatterplot</w:t>
      </w:r>
      <w:r>
        <w:rPr>
          <w:rStyle w:val="NormalTok"/>
        </w:rPr>
        <w:t xml:space="preserve">(price </w:t>
      </w:r>
      <w:r>
        <w:rPr>
          <w:rStyle w:val="OperatorTok"/>
        </w:rPr>
        <w:t>~</w:t>
      </w:r>
      <w:r>
        <w:rPr>
          <w:rStyle w:val="StringTok"/>
        </w:rPr>
        <w:t xml:space="preserve"> </w:t>
      </w:r>
      <w:r>
        <w:rPr>
          <w:rStyle w:val="KeywordTok"/>
        </w:rPr>
        <w:t>log</w:t>
      </w:r>
      <w:r>
        <w:rPr>
          <w:rStyle w:val="NormalTok"/>
        </w:rPr>
        <w:t>(</w:t>
      </w:r>
      <w:proofErr w:type="spellStart"/>
      <w:r>
        <w:rPr>
          <w:rStyle w:val="NormalTok"/>
        </w:rPr>
        <w:t>peakrpm</w:t>
      </w:r>
      <w:proofErr w:type="spellEnd"/>
      <w:r>
        <w:rPr>
          <w:rStyle w:val="NormalTok"/>
        </w:rPr>
        <w:t xml:space="preserve">), </w:t>
      </w:r>
      <w:r>
        <w:rPr>
          <w:rStyle w:val="DataTypeTok"/>
        </w:rPr>
        <w:t>data =</w:t>
      </w:r>
      <w:r>
        <w:rPr>
          <w:rStyle w:val="NormalTok"/>
        </w:rPr>
        <w:t xml:space="preserve"> car)</w:t>
      </w:r>
      <w:r>
        <w:br/>
      </w:r>
      <w:r>
        <w:br/>
      </w:r>
      <w:r>
        <w:rPr>
          <w:rStyle w:val="CommentTok"/>
        </w:rPr>
        <w:t xml:space="preserve"># </w:t>
      </w:r>
      <w:proofErr w:type="spellStart"/>
      <w:r>
        <w:rPr>
          <w:rStyle w:val="CommentTok"/>
        </w:rPr>
        <w:t>citympg</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citympg</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citympg</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 -0.5</w:t>
      </w:r>
      <w:r>
        <w:br/>
      </w:r>
      <w:proofErr w:type="spellStart"/>
      <w:r>
        <w:rPr>
          <w:rStyle w:val="KeywordTok"/>
        </w:rPr>
        <w:t>testTransform</w:t>
      </w:r>
      <w:proofErr w:type="spellEnd"/>
      <w:r>
        <w:rPr>
          <w:rStyle w:val="NormalTok"/>
        </w:rPr>
        <w:t xml:space="preserve">(t, </w:t>
      </w:r>
      <w:r>
        <w:rPr>
          <w:rStyle w:val="FloatTok"/>
        </w:rPr>
        <w:t>-0.5</w:t>
      </w:r>
      <w:r>
        <w:rPr>
          <w:rStyle w:val="NormalTok"/>
        </w:rPr>
        <w:t>)</w:t>
      </w:r>
      <w:r>
        <w:br/>
      </w:r>
      <w:r>
        <w:rPr>
          <w:rStyle w:val="KeywordTok"/>
        </w:rPr>
        <w:t>plot</w:t>
      </w:r>
      <w:r>
        <w:rPr>
          <w:rStyle w:val="NormalTok"/>
        </w:rPr>
        <w:t>(</w:t>
      </w:r>
      <w:proofErr w:type="spellStart"/>
      <w:r>
        <w:rPr>
          <w:rStyle w:val="NormalTok"/>
        </w:rPr>
        <w:t>car_t</w:t>
      </w:r>
      <w:r>
        <w:rPr>
          <w:rStyle w:val="OperatorTok"/>
        </w:rPr>
        <w:t>$</w:t>
      </w:r>
      <w:r>
        <w:rPr>
          <w:rStyle w:val="NormalTok"/>
        </w:rPr>
        <w:t>citympg</w:t>
      </w:r>
      <w:proofErr w:type="spellEnd"/>
      <w:r>
        <w:rPr>
          <w:rStyle w:val="OperatorTok"/>
        </w:rPr>
        <w:t>^</w:t>
      </w:r>
      <w:r>
        <w:rPr>
          <w:rStyle w:val="NormalTok"/>
        </w:rPr>
        <w:t>(</w:t>
      </w:r>
      <w:r>
        <w:rPr>
          <w:rStyle w:val="OperatorTok"/>
        </w:rPr>
        <w:t>-</w:t>
      </w:r>
      <w:r>
        <w:rPr>
          <w:rStyle w:val="FloatTok"/>
        </w:rPr>
        <w:t>0.5</w:t>
      </w:r>
      <w:r>
        <w:rPr>
          <w:rStyle w:val="NormalTok"/>
        </w:rPr>
        <w:t xml:space="preserve">), </w:t>
      </w:r>
      <w:proofErr w:type="spellStart"/>
      <w:r>
        <w:rPr>
          <w:rStyle w:val="NormalTok"/>
        </w:rPr>
        <w:t>car_t</w:t>
      </w:r>
      <w:r>
        <w:rPr>
          <w:rStyle w:val="OperatorTok"/>
        </w:rPr>
        <w:t>$</w:t>
      </w:r>
      <w:r>
        <w:rPr>
          <w:rStyle w:val="NormalTok"/>
        </w:rPr>
        <w:t>price</w:t>
      </w:r>
      <w:proofErr w:type="spellEnd"/>
      <w:r>
        <w:rPr>
          <w:rStyle w:val="NormalTok"/>
        </w:rPr>
        <w:t>)</w:t>
      </w:r>
      <w:r>
        <w:br/>
      </w:r>
      <w:r>
        <w:br/>
      </w:r>
      <w:r>
        <w:rPr>
          <w:rStyle w:val="CommentTok"/>
        </w:rPr>
        <w:t xml:space="preserve"># </w:t>
      </w:r>
      <w:proofErr w:type="spellStart"/>
      <w:r>
        <w:rPr>
          <w:rStyle w:val="CommentTok"/>
        </w:rPr>
        <w:t>highwaympg</w:t>
      </w:r>
      <w:proofErr w:type="spellEnd"/>
      <w:r>
        <w:br/>
      </w:r>
      <w:r>
        <w:rPr>
          <w:rStyle w:val="KeywordTok"/>
        </w:rPr>
        <w:t>scatterplot</w:t>
      </w:r>
      <w:r>
        <w:rPr>
          <w:rStyle w:val="NormalTok"/>
        </w:rPr>
        <w:t xml:space="preserve">(price </w:t>
      </w:r>
      <w:r>
        <w:rPr>
          <w:rStyle w:val="OperatorTok"/>
        </w:rPr>
        <w:t>~</w:t>
      </w:r>
      <w:r>
        <w:rPr>
          <w:rStyle w:val="StringTok"/>
        </w:rPr>
        <w:t xml:space="preserve"> </w:t>
      </w:r>
      <w:proofErr w:type="spellStart"/>
      <w:r>
        <w:rPr>
          <w:rStyle w:val="NormalTok"/>
        </w:rPr>
        <w:t>highwaympg</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(t &lt;-</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highwaympg</w:t>
      </w:r>
      <w:proofErr w:type="spellEnd"/>
      <w:r>
        <w:rPr>
          <w:rStyle w:val="NormalTok"/>
        </w:rPr>
        <w:t xml:space="preserve">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CommentTok"/>
        </w:rPr>
        <w:t>#0</w:t>
      </w:r>
      <w:r>
        <w:br/>
      </w:r>
      <w:r>
        <w:rPr>
          <w:rStyle w:val="KeywordTok"/>
        </w:rPr>
        <w:t>scatterplot</w:t>
      </w:r>
      <w:r>
        <w:rPr>
          <w:rStyle w:val="NormalTok"/>
        </w:rPr>
        <w:t xml:space="preserve">(price </w:t>
      </w:r>
      <w:r>
        <w:rPr>
          <w:rStyle w:val="OperatorTok"/>
        </w:rPr>
        <w:t>~</w:t>
      </w:r>
      <w:r>
        <w:rPr>
          <w:rStyle w:val="StringTok"/>
        </w:rPr>
        <w:t xml:space="preserve"> </w:t>
      </w:r>
      <w:r>
        <w:rPr>
          <w:rStyle w:val="KeywordTok"/>
        </w:rPr>
        <w:t>log</w:t>
      </w:r>
      <w:r>
        <w:rPr>
          <w:rStyle w:val="NormalTok"/>
        </w:rPr>
        <w:t>(</w:t>
      </w:r>
      <w:proofErr w:type="spellStart"/>
      <w:r>
        <w:rPr>
          <w:rStyle w:val="NormalTok"/>
        </w:rPr>
        <w:t>highwaympg</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p>
    <w:p w14:paraId="1E6ABCAB" w14:textId="77777777" w:rsidR="00BC0773" w:rsidRDefault="00BC0773" w:rsidP="00BC0773">
      <w:pPr>
        <w:pStyle w:val="SourceCode"/>
      </w:pPr>
      <w:r>
        <w:rPr>
          <w:rStyle w:val="CommentTok"/>
        </w:rPr>
        <w:t># Evaluate the transformation</w:t>
      </w:r>
      <w:r>
        <w:br/>
      </w:r>
      <w:r>
        <w:rPr>
          <w:rStyle w:val="NormalTok"/>
        </w:rPr>
        <w:t>p1 =</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curbweight</w:t>
      </w:r>
      <w:proofErr w:type="spellEnd"/>
      <w:r>
        <w:rPr>
          <w:rStyle w:val="NormalTok"/>
        </w:rPr>
        <w:t xml:space="preserve"> </w:t>
      </w:r>
      <w:r>
        <w:rPr>
          <w:rStyle w:val="OperatorTok"/>
        </w:rPr>
        <w:t>~</w:t>
      </w:r>
      <w:r>
        <w:rPr>
          <w:rStyle w:val="StringTok"/>
        </w:rPr>
        <w:t xml:space="preserve"> </w:t>
      </w:r>
      <w:r>
        <w:rPr>
          <w:rStyle w:val="KeywordTok"/>
        </w:rPr>
        <w:t>log</w:t>
      </w:r>
      <w:r>
        <w:rPr>
          <w:rStyle w:val="NormalTok"/>
        </w:rPr>
        <w:t xml:space="preserve">(price), car, </w:t>
      </w:r>
      <w:r>
        <w:rPr>
          <w:rStyle w:val="DataTypeTok"/>
        </w:rPr>
        <w:t>family =</w:t>
      </w:r>
      <w:r>
        <w:rPr>
          <w:rStyle w:val="NormalTok"/>
        </w:rPr>
        <w:t xml:space="preserve"> </w:t>
      </w:r>
      <w:r>
        <w:rPr>
          <w:rStyle w:val="StringTok"/>
        </w:rPr>
        <w:t>"</w:t>
      </w:r>
      <w:proofErr w:type="spellStart"/>
      <w:r>
        <w:rPr>
          <w:rStyle w:val="StringTok"/>
        </w:rPr>
        <w:t>bcPower</w:t>
      </w:r>
      <w:proofErr w:type="spellEnd"/>
      <w:r>
        <w:rPr>
          <w:rStyle w:val="StringTok"/>
        </w:rPr>
        <w:t>"</w:t>
      </w:r>
      <w:r>
        <w:rPr>
          <w:rStyle w:val="NormalTok"/>
        </w:rPr>
        <w:t>)</w:t>
      </w:r>
      <w:r>
        <w:br/>
      </w:r>
      <w:r>
        <w:rPr>
          <w:rStyle w:val="NormalTok"/>
        </w:rPr>
        <w:t>p2 =</w:t>
      </w:r>
      <w:r>
        <w:rPr>
          <w:rStyle w:val="StringTok"/>
        </w:rPr>
        <w:t xml:space="preserve"> </w:t>
      </w:r>
      <w:proofErr w:type="spellStart"/>
      <w:r>
        <w:rPr>
          <w:rStyle w:val="KeywordTok"/>
        </w:rPr>
        <w:t>powerTransform</w:t>
      </w:r>
      <w:proofErr w:type="spellEnd"/>
      <w:r>
        <w:rPr>
          <w:rStyle w:val="NormalTok"/>
        </w:rPr>
        <w:t xml:space="preserve">(horsepower </w:t>
      </w:r>
      <w:r>
        <w:rPr>
          <w:rStyle w:val="OperatorTok"/>
        </w:rPr>
        <w:t>~</w:t>
      </w:r>
      <w:r>
        <w:rPr>
          <w:rStyle w:val="StringTok"/>
        </w:rPr>
        <w:t xml:space="preserve"> </w:t>
      </w:r>
      <w:r>
        <w:rPr>
          <w:rStyle w:val="KeywordTok"/>
        </w:rPr>
        <w:t>log</w:t>
      </w:r>
      <w:r>
        <w:rPr>
          <w:rStyle w:val="NormalTok"/>
        </w:rPr>
        <w:t xml:space="preserve">(price), car, </w:t>
      </w:r>
      <w:r>
        <w:rPr>
          <w:rStyle w:val="DataTypeTok"/>
        </w:rPr>
        <w:t>family =</w:t>
      </w:r>
      <w:r>
        <w:rPr>
          <w:rStyle w:val="NormalTok"/>
        </w:rPr>
        <w:t xml:space="preserve"> </w:t>
      </w:r>
      <w:r>
        <w:rPr>
          <w:rStyle w:val="StringTok"/>
        </w:rPr>
        <w:t>"</w:t>
      </w:r>
      <w:proofErr w:type="spellStart"/>
      <w:r>
        <w:rPr>
          <w:rStyle w:val="StringTok"/>
        </w:rPr>
        <w:t>bcPower</w:t>
      </w:r>
      <w:proofErr w:type="spellEnd"/>
      <w:r>
        <w:rPr>
          <w:rStyle w:val="StringTok"/>
        </w:rPr>
        <w:t>"</w:t>
      </w:r>
      <w:r>
        <w:rPr>
          <w:rStyle w:val="NormalTok"/>
        </w:rPr>
        <w:t>)</w:t>
      </w:r>
      <w:r>
        <w:br/>
      </w:r>
      <w:r>
        <w:rPr>
          <w:rStyle w:val="NormalTok"/>
        </w:rPr>
        <w:t>p3 =</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peakrpm</w:t>
      </w:r>
      <w:proofErr w:type="spellEnd"/>
      <w:r>
        <w:rPr>
          <w:rStyle w:val="NormalTok"/>
        </w:rPr>
        <w:t xml:space="preserve"> </w:t>
      </w:r>
      <w:r>
        <w:rPr>
          <w:rStyle w:val="OperatorTok"/>
        </w:rPr>
        <w:t>~</w:t>
      </w:r>
      <w:r>
        <w:rPr>
          <w:rStyle w:val="StringTok"/>
        </w:rPr>
        <w:t xml:space="preserve"> </w:t>
      </w:r>
      <w:r>
        <w:rPr>
          <w:rStyle w:val="KeywordTok"/>
        </w:rPr>
        <w:t>log</w:t>
      </w:r>
      <w:r>
        <w:rPr>
          <w:rStyle w:val="NormalTok"/>
        </w:rPr>
        <w:t xml:space="preserve">(price), car, </w:t>
      </w:r>
      <w:r>
        <w:rPr>
          <w:rStyle w:val="DataTypeTok"/>
        </w:rPr>
        <w:t>family =</w:t>
      </w:r>
      <w:r>
        <w:rPr>
          <w:rStyle w:val="NormalTok"/>
        </w:rPr>
        <w:t xml:space="preserve"> </w:t>
      </w:r>
      <w:r>
        <w:rPr>
          <w:rStyle w:val="StringTok"/>
        </w:rPr>
        <w:t>"</w:t>
      </w:r>
      <w:proofErr w:type="spellStart"/>
      <w:r>
        <w:rPr>
          <w:rStyle w:val="StringTok"/>
        </w:rPr>
        <w:t>bcPower</w:t>
      </w:r>
      <w:proofErr w:type="spellEnd"/>
      <w:r>
        <w:rPr>
          <w:rStyle w:val="StringTok"/>
        </w:rPr>
        <w:t>"</w:t>
      </w:r>
      <w:r>
        <w:rPr>
          <w:rStyle w:val="NormalTok"/>
        </w:rPr>
        <w:t>)</w:t>
      </w:r>
      <w:r>
        <w:br/>
      </w:r>
      <w:r>
        <w:rPr>
          <w:rStyle w:val="NormalTok"/>
        </w:rPr>
        <w:t>p4 =</w:t>
      </w:r>
      <w:r>
        <w:rPr>
          <w:rStyle w:val="StringTok"/>
        </w:rPr>
        <w:t xml:space="preserve"> </w:t>
      </w:r>
      <w:proofErr w:type="spellStart"/>
      <w:r>
        <w:rPr>
          <w:rStyle w:val="KeywordTok"/>
        </w:rPr>
        <w:t>powerTransform</w:t>
      </w:r>
      <w:proofErr w:type="spellEnd"/>
      <w:r>
        <w:rPr>
          <w:rStyle w:val="NormalTok"/>
        </w:rPr>
        <w:t>(</w:t>
      </w:r>
      <w:proofErr w:type="spellStart"/>
      <w:r>
        <w:rPr>
          <w:rStyle w:val="NormalTok"/>
        </w:rPr>
        <w:t>highwaympg</w:t>
      </w:r>
      <w:proofErr w:type="spellEnd"/>
      <w:r>
        <w:rPr>
          <w:rStyle w:val="NormalTok"/>
        </w:rPr>
        <w:t xml:space="preserve"> </w:t>
      </w:r>
      <w:r>
        <w:rPr>
          <w:rStyle w:val="OperatorTok"/>
        </w:rPr>
        <w:t>~</w:t>
      </w:r>
      <w:r>
        <w:rPr>
          <w:rStyle w:val="StringTok"/>
        </w:rPr>
        <w:t xml:space="preserve"> </w:t>
      </w:r>
      <w:r>
        <w:rPr>
          <w:rStyle w:val="KeywordTok"/>
        </w:rPr>
        <w:t>log</w:t>
      </w:r>
      <w:r>
        <w:rPr>
          <w:rStyle w:val="NormalTok"/>
        </w:rPr>
        <w:t xml:space="preserve">(price), car, </w:t>
      </w:r>
      <w:r>
        <w:rPr>
          <w:rStyle w:val="DataTypeTok"/>
        </w:rPr>
        <w:t>family =</w:t>
      </w:r>
      <w:r>
        <w:rPr>
          <w:rStyle w:val="NormalTok"/>
        </w:rPr>
        <w:t xml:space="preserve"> </w:t>
      </w:r>
      <w:r>
        <w:rPr>
          <w:rStyle w:val="StringTok"/>
        </w:rPr>
        <w:t>"</w:t>
      </w:r>
      <w:proofErr w:type="spellStart"/>
      <w:r>
        <w:rPr>
          <w:rStyle w:val="StringTok"/>
        </w:rPr>
        <w:t>bcPower</w:t>
      </w:r>
      <w:proofErr w:type="spellEnd"/>
      <w:r>
        <w:rPr>
          <w:rStyle w:val="StringTok"/>
        </w:rPr>
        <w:t>"</w:t>
      </w:r>
      <w:r>
        <w:rPr>
          <w:rStyle w:val="NormalTok"/>
        </w:rPr>
        <w:t>)</w:t>
      </w:r>
      <w:r>
        <w:br/>
      </w:r>
      <w:r>
        <w:br/>
      </w:r>
      <w:r>
        <w:br/>
      </w:r>
      <w:r>
        <w:rPr>
          <w:rStyle w:val="KeywordTok"/>
        </w:rPr>
        <w:t>print</w:t>
      </w:r>
      <w:r>
        <w:rPr>
          <w:rStyle w:val="NormalTok"/>
        </w:rPr>
        <w:t>(</w:t>
      </w:r>
      <w:r>
        <w:rPr>
          <w:rStyle w:val="StringTok"/>
        </w:rPr>
        <w:t xml:space="preserve">"Transform for </w:t>
      </w:r>
      <w:proofErr w:type="spellStart"/>
      <w:r>
        <w:rPr>
          <w:rStyle w:val="StringTok"/>
        </w:rPr>
        <w:t>curbweight</w:t>
      </w:r>
      <w:proofErr w:type="spellEnd"/>
      <w:r>
        <w:rPr>
          <w:rStyle w:val="StringTok"/>
        </w:rPr>
        <w:t>:"</w:t>
      </w:r>
      <w:r>
        <w:rPr>
          <w:rStyle w:val="NormalTok"/>
        </w:rPr>
        <w:t>)</w:t>
      </w:r>
      <w:r>
        <w:br/>
      </w:r>
      <w:proofErr w:type="spellStart"/>
      <w:r>
        <w:rPr>
          <w:rStyle w:val="KeywordTok"/>
        </w:rPr>
        <w:t>testTransform</w:t>
      </w:r>
      <w:proofErr w:type="spellEnd"/>
      <w:r>
        <w:rPr>
          <w:rStyle w:val="NormalTok"/>
        </w:rPr>
        <w:t xml:space="preserve">(p1, </w:t>
      </w:r>
      <w:r>
        <w:rPr>
          <w:rStyle w:val="DecValTok"/>
        </w:rPr>
        <w:t>0</w:t>
      </w:r>
      <w:r>
        <w:rPr>
          <w:rStyle w:val="NormalTok"/>
        </w:rPr>
        <w:t>)</w:t>
      </w:r>
      <w:r>
        <w:br/>
      </w:r>
      <w:r>
        <w:rPr>
          <w:rStyle w:val="KeywordTok"/>
        </w:rPr>
        <w:t>print</w:t>
      </w:r>
      <w:r>
        <w:rPr>
          <w:rStyle w:val="NormalTok"/>
        </w:rPr>
        <w:t>(</w:t>
      </w:r>
      <w:r>
        <w:rPr>
          <w:rStyle w:val="StringTok"/>
        </w:rPr>
        <w:t>"Transform for horsepower:"</w:t>
      </w:r>
      <w:r>
        <w:rPr>
          <w:rStyle w:val="NormalTok"/>
        </w:rPr>
        <w:t>)</w:t>
      </w:r>
      <w:r>
        <w:br/>
      </w:r>
      <w:proofErr w:type="spellStart"/>
      <w:r>
        <w:rPr>
          <w:rStyle w:val="KeywordTok"/>
        </w:rPr>
        <w:t>testTransform</w:t>
      </w:r>
      <w:proofErr w:type="spellEnd"/>
      <w:r>
        <w:rPr>
          <w:rStyle w:val="NormalTok"/>
        </w:rPr>
        <w:t xml:space="preserve">(p2, </w:t>
      </w:r>
      <w:r>
        <w:rPr>
          <w:rStyle w:val="DecValTok"/>
        </w:rPr>
        <w:t>0</w:t>
      </w:r>
      <w:r>
        <w:rPr>
          <w:rStyle w:val="NormalTok"/>
        </w:rPr>
        <w:t>)</w:t>
      </w:r>
      <w:r>
        <w:br/>
      </w:r>
      <w:r>
        <w:rPr>
          <w:rStyle w:val="KeywordTok"/>
        </w:rPr>
        <w:t>print</w:t>
      </w:r>
      <w:r>
        <w:rPr>
          <w:rStyle w:val="NormalTok"/>
        </w:rPr>
        <w:t>(</w:t>
      </w:r>
      <w:r>
        <w:rPr>
          <w:rStyle w:val="StringTok"/>
        </w:rPr>
        <w:t xml:space="preserve">"Transform for </w:t>
      </w:r>
      <w:proofErr w:type="spellStart"/>
      <w:r>
        <w:rPr>
          <w:rStyle w:val="StringTok"/>
        </w:rPr>
        <w:t>peakrpm</w:t>
      </w:r>
      <w:proofErr w:type="spellEnd"/>
      <w:r>
        <w:rPr>
          <w:rStyle w:val="StringTok"/>
        </w:rPr>
        <w:t>:"</w:t>
      </w:r>
      <w:r>
        <w:rPr>
          <w:rStyle w:val="NormalTok"/>
        </w:rPr>
        <w:t>)</w:t>
      </w:r>
      <w:r>
        <w:br/>
      </w:r>
      <w:proofErr w:type="spellStart"/>
      <w:r>
        <w:rPr>
          <w:rStyle w:val="KeywordTok"/>
        </w:rPr>
        <w:t>testTransform</w:t>
      </w:r>
      <w:proofErr w:type="spellEnd"/>
      <w:r>
        <w:rPr>
          <w:rStyle w:val="NormalTok"/>
        </w:rPr>
        <w:t xml:space="preserve">(p3, </w:t>
      </w:r>
      <w:r>
        <w:rPr>
          <w:rStyle w:val="DecValTok"/>
        </w:rPr>
        <w:t>0</w:t>
      </w:r>
      <w:r>
        <w:rPr>
          <w:rStyle w:val="NormalTok"/>
        </w:rPr>
        <w:t>)</w:t>
      </w:r>
      <w:r>
        <w:br/>
      </w:r>
      <w:r>
        <w:rPr>
          <w:rStyle w:val="KeywordTok"/>
        </w:rPr>
        <w:t>print</w:t>
      </w:r>
      <w:r>
        <w:rPr>
          <w:rStyle w:val="NormalTok"/>
        </w:rPr>
        <w:t>(</w:t>
      </w:r>
      <w:r>
        <w:rPr>
          <w:rStyle w:val="StringTok"/>
        </w:rPr>
        <w:t xml:space="preserve">"Transform for </w:t>
      </w:r>
      <w:proofErr w:type="spellStart"/>
      <w:r>
        <w:rPr>
          <w:rStyle w:val="StringTok"/>
        </w:rPr>
        <w:t>highwaympg</w:t>
      </w:r>
      <w:proofErr w:type="spellEnd"/>
      <w:r>
        <w:rPr>
          <w:rStyle w:val="StringTok"/>
        </w:rPr>
        <w:t>:"</w:t>
      </w:r>
      <w:r>
        <w:rPr>
          <w:rStyle w:val="NormalTok"/>
        </w:rPr>
        <w:t>)</w:t>
      </w:r>
      <w:r>
        <w:br/>
      </w:r>
      <w:proofErr w:type="spellStart"/>
      <w:r>
        <w:rPr>
          <w:rStyle w:val="KeywordTok"/>
        </w:rPr>
        <w:t>testTransform</w:t>
      </w:r>
      <w:proofErr w:type="spellEnd"/>
      <w:r>
        <w:rPr>
          <w:rStyle w:val="NormalTok"/>
        </w:rPr>
        <w:t xml:space="preserve">(p4, </w:t>
      </w:r>
      <w:r>
        <w:rPr>
          <w:rStyle w:val="DecValTok"/>
        </w:rPr>
        <w:t>0</w:t>
      </w:r>
      <w:r>
        <w:rPr>
          <w:rStyle w:val="NormalTok"/>
        </w:rPr>
        <w:t>)</w:t>
      </w:r>
      <w:r>
        <w:br/>
      </w:r>
      <w:r>
        <w:br/>
      </w:r>
      <w:r>
        <w:rPr>
          <w:rStyle w:val="CommentTok"/>
        </w:rPr>
        <w:t># Conduct the transformation of independent variables according to part 1</w:t>
      </w:r>
      <w:r>
        <w:br/>
      </w:r>
      <w:proofErr w:type="spellStart"/>
      <w:r>
        <w:rPr>
          <w:rStyle w:val="NormalTok"/>
        </w:rPr>
        <w:t>car_t</w:t>
      </w:r>
      <w:proofErr w:type="spellEnd"/>
      <w:r>
        <w:rPr>
          <w:rStyle w:val="NormalTok"/>
        </w:rPr>
        <w:t xml:space="preserve"> =</w:t>
      </w:r>
      <w:r>
        <w:rPr>
          <w:rStyle w:val="StringTok"/>
        </w:rPr>
        <w:t xml:space="preserve"> </w:t>
      </w:r>
      <w:r>
        <w:rPr>
          <w:rStyle w:val="NormalTok"/>
        </w:rPr>
        <w:t xml:space="preserve">car </w:t>
      </w:r>
      <w:r>
        <w:rPr>
          <w:rStyle w:val="OperatorTok"/>
        </w:rPr>
        <w:t>%&gt;%</w:t>
      </w:r>
      <w:r>
        <w:rPr>
          <w:rStyle w:val="StringTok"/>
        </w:rPr>
        <w:t xml:space="preserve"> </w:t>
      </w:r>
      <w:r>
        <w:rPr>
          <w:rStyle w:val="KeywordTok"/>
        </w:rPr>
        <w:t>mutate</w:t>
      </w:r>
      <w:r>
        <w:rPr>
          <w:rStyle w:val="NormalTok"/>
        </w:rPr>
        <w:t>(</w:t>
      </w:r>
      <w:proofErr w:type="spellStart"/>
      <w:r>
        <w:rPr>
          <w:rStyle w:val="DataTypeTok"/>
        </w:rPr>
        <w:t>curbweight</w:t>
      </w:r>
      <w:proofErr w:type="spellEnd"/>
      <w:r>
        <w:rPr>
          <w:rStyle w:val="DataTypeTok"/>
        </w:rPr>
        <w:t xml:space="preserve"> =</w:t>
      </w:r>
      <w:r>
        <w:rPr>
          <w:rStyle w:val="NormalTok"/>
        </w:rPr>
        <w:t xml:space="preserve"> </w:t>
      </w:r>
      <w:r>
        <w:rPr>
          <w:rStyle w:val="KeywordTok"/>
        </w:rPr>
        <w:t>log</w:t>
      </w:r>
      <w:r>
        <w:rPr>
          <w:rStyle w:val="NormalTok"/>
        </w:rPr>
        <w:t>(</w:t>
      </w:r>
      <w:proofErr w:type="spellStart"/>
      <w:r>
        <w:rPr>
          <w:rStyle w:val="NormalTok"/>
        </w:rPr>
        <w:t>curbweight</w:t>
      </w:r>
      <w:proofErr w:type="spellEnd"/>
      <w:r>
        <w:rPr>
          <w:rStyle w:val="NormalTok"/>
        </w:rPr>
        <w:t xml:space="preserve">), </w:t>
      </w:r>
      <w:r>
        <w:rPr>
          <w:rStyle w:val="DataTypeTok"/>
        </w:rPr>
        <w:t>horsepower =</w:t>
      </w:r>
      <w:r>
        <w:rPr>
          <w:rStyle w:val="NormalTok"/>
        </w:rPr>
        <w:t xml:space="preserve"> </w:t>
      </w:r>
      <w:r>
        <w:rPr>
          <w:rStyle w:val="KeywordTok"/>
        </w:rPr>
        <w:t>log</w:t>
      </w:r>
      <w:r>
        <w:rPr>
          <w:rStyle w:val="NormalTok"/>
        </w:rPr>
        <w:t xml:space="preserve">(horsepower), </w:t>
      </w:r>
      <w:r>
        <w:br/>
      </w:r>
      <w:r>
        <w:rPr>
          <w:rStyle w:val="NormalTok"/>
        </w:rPr>
        <w:t xml:space="preserve">    </w:t>
      </w:r>
      <w:proofErr w:type="spellStart"/>
      <w:r>
        <w:rPr>
          <w:rStyle w:val="DataTypeTok"/>
        </w:rPr>
        <w:t>peakrpm</w:t>
      </w:r>
      <w:proofErr w:type="spellEnd"/>
      <w:r>
        <w:rPr>
          <w:rStyle w:val="DataTypeTok"/>
        </w:rPr>
        <w:t xml:space="preserve"> =</w:t>
      </w:r>
      <w:r>
        <w:rPr>
          <w:rStyle w:val="NormalTok"/>
        </w:rPr>
        <w:t xml:space="preserve"> </w:t>
      </w:r>
      <w:r>
        <w:rPr>
          <w:rStyle w:val="KeywordTok"/>
        </w:rPr>
        <w:t>log</w:t>
      </w:r>
      <w:r>
        <w:rPr>
          <w:rStyle w:val="NormalTok"/>
        </w:rPr>
        <w:t>(</w:t>
      </w:r>
      <w:proofErr w:type="spellStart"/>
      <w:r>
        <w:rPr>
          <w:rStyle w:val="NormalTok"/>
        </w:rPr>
        <w:t>peakrpm</w:t>
      </w:r>
      <w:proofErr w:type="spellEnd"/>
      <w:r>
        <w:rPr>
          <w:rStyle w:val="NormalTok"/>
        </w:rPr>
        <w:t xml:space="preserve">), </w:t>
      </w:r>
      <w:proofErr w:type="spellStart"/>
      <w:r>
        <w:rPr>
          <w:rStyle w:val="DataTypeTok"/>
        </w:rPr>
        <w:t>highwaympg</w:t>
      </w:r>
      <w:proofErr w:type="spellEnd"/>
      <w:r>
        <w:rPr>
          <w:rStyle w:val="DataTypeTok"/>
        </w:rPr>
        <w:t xml:space="preserve"> =</w:t>
      </w:r>
      <w:r>
        <w:rPr>
          <w:rStyle w:val="NormalTok"/>
        </w:rPr>
        <w:t xml:space="preserve"> </w:t>
      </w:r>
      <w:r>
        <w:rPr>
          <w:rStyle w:val="KeywordTok"/>
        </w:rPr>
        <w:t>log</w:t>
      </w:r>
      <w:r>
        <w:rPr>
          <w:rStyle w:val="NormalTok"/>
        </w:rPr>
        <w:t>(</w:t>
      </w:r>
      <w:proofErr w:type="spellStart"/>
      <w:r>
        <w:rPr>
          <w:rStyle w:val="NormalTok"/>
        </w:rPr>
        <w:t>highwaympg</w:t>
      </w:r>
      <w:proofErr w:type="spellEnd"/>
      <w:r>
        <w:rPr>
          <w:rStyle w:val="NormalTok"/>
        </w:rPr>
        <w:t>))</w:t>
      </w:r>
    </w:p>
    <w:p w14:paraId="7FD4B852" w14:textId="77777777" w:rsidR="00BC0773" w:rsidRDefault="00BC0773" w:rsidP="00BC0773">
      <w:pPr>
        <w:pStyle w:val="SourceCode"/>
      </w:pPr>
      <w:r>
        <w:rPr>
          <w:rStyle w:val="CommentTok"/>
        </w:rPr>
        <w:t># check missing values</w:t>
      </w:r>
      <w:r>
        <w:br/>
      </w:r>
      <w:proofErr w:type="spellStart"/>
      <w:proofErr w:type="gramStart"/>
      <w:r>
        <w:rPr>
          <w:rStyle w:val="KeywordTok"/>
        </w:rPr>
        <w:t>md.pattern</w:t>
      </w:r>
      <w:proofErr w:type="spellEnd"/>
      <w:proofErr w:type="gramEnd"/>
      <w:r>
        <w:rPr>
          <w:rStyle w:val="NormalTok"/>
        </w:rPr>
        <w:t>(car)</w:t>
      </w:r>
    </w:p>
    <w:p w14:paraId="1EB01794" w14:textId="77777777" w:rsidR="00BC0773" w:rsidRDefault="00BC0773" w:rsidP="00BC0773">
      <w:pPr>
        <w:pStyle w:val="SourceCode"/>
      </w:pPr>
      <w:r>
        <w:rPr>
          <w:rStyle w:val="CommentTok"/>
        </w:rPr>
        <w:t># do the regression on all related variables according to the correlation</w:t>
      </w:r>
      <w:r>
        <w:br/>
      </w:r>
      <w:r>
        <w:rPr>
          <w:rStyle w:val="CommentTok"/>
        </w:rPr>
        <w:t># plot and scatter plot.</w:t>
      </w:r>
      <w:r>
        <w:br/>
      </w:r>
      <w:proofErr w:type="spellStart"/>
      <w:r>
        <w:rPr>
          <w:rStyle w:val="NormalTok"/>
        </w:rPr>
        <w:lastRenderedPageBreak/>
        <w:t>lm_basal</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price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compressionratio</w:t>
      </w:r>
      <w:proofErr w:type="spellEnd"/>
      <w:r>
        <w:rPr>
          <w:rStyle w:val="NormalTok"/>
        </w:rPr>
        <w:t xml:space="preserve"> </w:t>
      </w:r>
      <w:r>
        <w:rPr>
          <w:rStyle w:val="OperatorTok"/>
        </w:rPr>
        <w:t>+</w:t>
      </w:r>
      <w:r>
        <w:rPr>
          <w:rStyle w:val="StringTok"/>
        </w:rPr>
        <w:t xml:space="preserve"> </w:t>
      </w:r>
      <w:r>
        <w:rPr>
          <w:rStyle w:val="NormalTok"/>
        </w:rPr>
        <w:t xml:space="preserve">stroke </w:t>
      </w:r>
      <w:r>
        <w:rPr>
          <w:rStyle w:val="OperatorTok"/>
        </w:rPr>
        <w:t>+</w:t>
      </w:r>
      <w:r>
        <w:rPr>
          <w:rStyle w:val="StringTok"/>
        </w:rPr>
        <w:t xml:space="preserve"> </w:t>
      </w:r>
      <w:proofErr w:type="spellStart"/>
      <w:r>
        <w:rPr>
          <w:rStyle w:val="NormalTok"/>
        </w:rPr>
        <w:t>carheight</w:t>
      </w:r>
      <w:proofErr w:type="spellEnd"/>
      <w:r>
        <w:rPr>
          <w:rStyle w:val="NormalTok"/>
        </w:rPr>
        <w:t xml:space="preserve"> </w:t>
      </w:r>
      <w:r>
        <w:rPr>
          <w:rStyle w:val="OperatorTok"/>
        </w:rPr>
        <w:t>+</w:t>
      </w:r>
      <w:r>
        <w:rPr>
          <w:rStyle w:val="StringTok"/>
        </w:rPr>
        <w:t xml:space="preserve"> </w:t>
      </w:r>
      <w:proofErr w:type="spellStart"/>
      <w:r>
        <w:rPr>
          <w:rStyle w:val="NormalTok"/>
        </w:rPr>
        <w:t>peakrpm</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w:t>
      </w:r>
      <w:proofErr w:type="spellStart"/>
      <w:r>
        <w:rPr>
          <w:rStyle w:val="NormalTok"/>
        </w:rPr>
        <w:t>lm_basal</w:t>
      </w:r>
      <w:proofErr w:type="spellEnd"/>
      <w:r>
        <w:rPr>
          <w:rStyle w:val="NormalTok"/>
        </w:rPr>
        <w:t>)</w:t>
      </w:r>
    </w:p>
    <w:p w14:paraId="648550EB" w14:textId="77777777" w:rsidR="00BC0773" w:rsidRDefault="00BC0773" w:rsidP="00BC0773">
      <w:pPr>
        <w:pStyle w:val="SourceCode"/>
      </w:pPr>
      <w:r>
        <w:rPr>
          <w:rStyle w:val="CommentTok"/>
        </w:rPr>
        <w:t># remove no-converge variables</w:t>
      </w:r>
      <w:r>
        <w:br/>
      </w:r>
      <w:proofErr w:type="spellStart"/>
      <w:r>
        <w:rPr>
          <w:rStyle w:val="NormalTok"/>
        </w:rPr>
        <w:t>lm_basal</w:t>
      </w:r>
      <w:proofErr w:type="spellEnd"/>
      <w:r>
        <w:rPr>
          <w:rStyle w:val="NormalTok"/>
        </w:rPr>
        <w:t xml:space="preserve"> =</w:t>
      </w:r>
      <w:r>
        <w:rPr>
          <w:rStyle w:val="StringTok"/>
        </w:rPr>
        <w:t xml:space="preserve"> </w:t>
      </w:r>
      <w:proofErr w:type="spellStart"/>
      <w:r>
        <w:rPr>
          <w:rStyle w:val="NormalTok"/>
        </w:rPr>
        <w:t>lm_basal</w:t>
      </w:r>
      <w:proofErr w:type="spellEnd"/>
      <w:r>
        <w:rPr>
          <w:rStyle w:val="NormalTok"/>
        </w:rPr>
        <w:t xml:space="preserve"> </w:t>
      </w:r>
      <w:r>
        <w:rPr>
          <w:rStyle w:val="OperatorTok"/>
        </w:rPr>
        <w:t>%&gt;%</w:t>
      </w:r>
      <w:r>
        <w:rPr>
          <w:rStyle w:val="StringTok"/>
        </w:rPr>
        <w:t xml:space="preserve"> </w:t>
      </w:r>
      <w:proofErr w:type="gramStart"/>
      <w:r>
        <w:rPr>
          <w:rStyle w:val="KeywordTok"/>
        </w:rPr>
        <w:t>update</w:t>
      </w:r>
      <w:r>
        <w:rPr>
          <w:rStyle w:val="NormalTok"/>
        </w:rPr>
        <w:t>(</w:t>
      </w:r>
      <w:proofErr w:type="gramEnd"/>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fuelsystem</w:t>
      </w:r>
      <w:proofErr w:type="spellEnd"/>
      <w:r>
        <w:rPr>
          <w:rStyle w:val="NormalTok"/>
        </w:rPr>
        <w:t xml:space="preserve"> </w:t>
      </w:r>
      <w:r>
        <w:rPr>
          <w:rStyle w:val="OperatorTok"/>
        </w:rPr>
        <w:t>-</w:t>
      </w:r>
      <w:r>
        <w:rPr>
          <w:rStyle w:val="StringTok"/>
        </w:rPr>
        <w:t xml:space="preserve"> </w:t>
      </w:r>
      <w:proofErr w:type="spellStart"/>
      <w:r>
        <w:rPr>
          <w:rStyle w:val="NormalTok"/>
        </w:rPr>
        <w:t>cylindernumber</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w:t>
      </w:r>
      <w:proofErr w:type="spellStart"/>
      <w:r>
        <w:rPr>
          <w:rStyle w:val="NormalTok"/>
        </w:rPr>
        <w:t>lm_basal</w:t>
      </w:r>
      <w:proofErr w:type="spellEnd"/>
      <w:r>
        <w:rPr>
          <w:rStyle w:val="NormalTok"/>
        </w:rPr>
        <w:t>)</w:t>
      </w:r>
      <w:r>
        <w:br/>
      </w:r>
      <w:proofErr w:type="gramStart"/>
      <w:r>
        <w:rPr>
          <w:rStyle w:val="NormalTok"/>
        </w:rPr>
        <w:t>car</w:t>
      </w:r>
      <w:r>
        <w:rPr>
          <w:rStyle w:val="OperatorTok"/>
        </w:rPr>
        <w:t>::</w:t>
      </w:r>
      <w:proofErr w:type="spellStart"/>
      <w:proofErr w:type="gramEnd"/>
      <w:r>
        <w:rPr>
          <w:rStyle w:val="KeywordTok"/>
        </w:rPr>
        <w:t>vif</w:t>
      </w:r>
      <w:proofErr w:type="spellEnd"/>
      <w:r>
        <w:rPr>
          <w:rStyle w:val="NormalTok"/>
        </w:rPr>
        <w:t>(</w:t>
      </w:r>
      <w:proofErr w:type="spellStart"/>
      <w:r>
        <w:rPr>
          <w:rStyle w:val="NormalTok"/>
        </w:rPr>
        <w:t>lm_basal</w:t>
      </w:r>
      <w:proofErr w:type="spellEnd"/>
      <w:r>
        <w:rPr>
          <w:rStyle w:val="NormalTok"/>
        </w:rPr>
        <w:t>)</w:t>
      </w:r>
    </w:p>
    <w:p w14:paraId="697E4480" w14:textId="77777777" w:rsidR="00BC0773" w:rsidRDefault="00BC0773" w:rsidP="00BC0773">
      <w:pPr>
        <w:pStyle w:val="SourceCode"/>
      </w:pPr>
      <w:r>
        <w:rPr>
          <w:rStyle w:val="CommentTok"/>
        </w:rPr>
        <w:t># remove VIF&gt;5 step 1</w:t>
      </w:r>
      <w:r>
        <w:br/>
      </w:r>
      <w:proofErr w:type="spellStart"/>
      <w:r>
        <w:rPr>
          <w:rStyle w:val="NormalTok"/>
        </w:rPr>
        <w:t>lm_basal</w:t>
      </w:r>
      <w:proofErr w:type="spellEnd"/>
      <w:r>
        <w:rPr>
          <w:rStyle w:val="NormalTok"/>
        </w:rPr>
        <w:t xml:space="preserve"> =</w:t>
      </w:r>
      <w:r>
        <w:rPr>
          <w:rStyle w:val="StringTok"/>
        </w:rPr>
        <w:t xml:space="preserve"> </w:t>
      </w:r>
      <w:proofErr w:type="spellStart"/>
      <w:r>
        <w:rPr>
          <w:rStyle w:val="NormalTok"/>
        </w:rPr>
        <w:t>lm_basal</w:t>
      </w:r>
      <w:proofErr w:type="spellEnd"/>
      <w:r>
        <w:rPr>
          <w:rStyle w:val="NormalTok"/>
        </w:rPr>
        <w:t xml:space="preserve"> </w:t>
      </w:r>
      <w:r>
        <w:rPr>
          <w:rStyle w:val="OperatorTok"/>
        </w:rPr>
        <w:t>%&gt;%</w:t>
      </w:r>
      <w:r>
        <w:rPr>
          <w:rStyle w:val="StringTok"/>
        </w:rPr>
        <w:t xml:space="preserve"> </w:t>
      </w:r>
      <w:proofErr w:type="gramStart"/>
      <w:r>
        <w:rPr>
          <w:rStyle w:val="KeywordTok"/>
        </w:rPr>
        <w:t>update</w:t>
      </w:r>
      <w:r>
        <w:rPr>
          <w:rStyle w:val="NormalTok"/>
        </w:rPr>
        <w:t>(</w:t>
      </w:r>
      <w:proofErr w:type="gramEnd"/>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citympg</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proofErr w:type="gramStart"/>
      <w:r>
        <w:rPr>
          <w:rStyle w:val="NormalTok"/>
        </w:rPr>
        <w:t>car</w:t>
      </w:r>
      <w:r>
        <w:rPr>
          <w:rStyle w:val="OperatorTok"/>
        </w:rPr>
        <w:t>::</w:t>
      </w:r>
      <w:proofErr w:type="spellStart"/>
      <w:proofErr w:type="gramEnd"/>
      <w:r>
        <w:rPr>
          <w:rStyle w:val="KeywordTok"/>
        </w:rPr>
        <w:t>vif</w:t>
      </w:r>
      <w:proofErr w:type="spellEnd"/>
      <w:r>
        <w:rPr>
          <w:rStyle w:val="NormalTok"/>
        </w:rPr>
        <w:t>(</w:t>
      </w:r>
      <w:proofErr w:type="spellStart"/>
      <w:r>
        <w:rPr>
          <w:rStyle w:val="NormalTok"/>
        </w:rPr>
        <w:t>lm_basal</w:t>
      </w:r>
      <w:proofErr w:type="spellEnd"/>
      <w:r>
        <w:rPr>
          <w:rStyle w:val="NormalTok"/>
        </w:rPr>
        <w:t>)</w:t>
      </w:r>
    </w:p>
    <w:p w14:paraId="2C16C961" w14:textId="77777777" w:rsidR="00BC0773" w:rsidRDefault="00BC0773" w:rsidP="00BC0773">
      <w:pPr>
        <w:pStyle w:val="SourceCode"/>
      </w:pPr>
      <w:r>
        <w:rPr>
          <w:rStyle w:val="CommentTok"/>
        </w:rPr>
        <w:t># remove VIF&gt;5 step 2</w:t>
      </w:r>
      <w:r>
        <w:br/>
      </w:r>
      <w:proofErr w:type="spellStart"/>
      <w:r>
        <w:rPr>
          <w:rStyle w:val="NormalTok"/>
        </w:rPr>
        <w:t>lm_basal</w:t>
      </w:r>
      <w:proofErr w:type="spellEnd"/>
      <w:r>
        <w:rPr>
          <w:rStyle w:val="NormalTok"/>
        </w:rPr>
        <w:t xml:space="preserve"> =</w:t>
      </w:r>
      <w:r>
        <w:rPr>
          <w:rStyle w:val="StringTok"/>
        </w:rPr>
        <w:t xml:space="preserve"> </w:t>
      </w:r>
      <w:proofErr w:type="spellStart"/>
      <w:r>
        <w:rPr>
          <w:rStyle w:val="NormalTok"/>
        </w:rPr>
        <w:t>lm_basal</w:t>
      </w:r>
      <w:proofErr w:type="spellEnd"/>
      <w:r>
        <w:rPr>
          <w:rStyle w:val="NormalTok"/>
        </w:rPr>
        <w:t xml:space="preserve"> </w:t>
      </w:r>
      <w:r>
        <w:rPr>
          <w:rStyle w:val="OperatorTok"/>
        </w:rPr>
        <w:t>%&gt;%</w:t>
      </w:r>
      <w:r>
        <w:rPr>
          <w:rStyle w:val="StringTok"/>
        </w:rPr>
        <w:t xml:space="preserve"> </w:t>
      </w:r>
      <w:proofErr w:type="gramStart"/>
      <w:r>
        <w:rPr>
          <w:rStyle w:val="KeywordTok"/>
        </w:rPr>
        <w:t>update</w:t>
      </w:r>
      <w:r>
        <w:rPr>
          <w:rStyle w:val="NormalTok"/>
        </w:rPr>
        <w:t>(</w:t>
      </w:r>
      <w:proofErr w:type="gramEnd"/>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curbweight</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proofErr w:type="gramStart"/>
      <w:r>
        <w:rPr>
          <w:rStyle w:val="NormalTok"/>
        </w:rPr>
        <w:t>car</w:t>
      </w:r>
      <w:r>
        <w:rPr>
          <w:rStyle w:val="OperatorTok"/>
        </w:rPr>
        <w:t>::</w:t>
      </w:r>
      <w:proofErr w:type="spellStart"/>
      <w:proofErr w:type="gramEnd"/>
      <w:r>
        <w:rPr>
          <w:rStyle w:val="KeywordTok"/>
        </w:rPr>
        <w:t>vif</w:t>
      </w:r>
      <w:proofErr w:type="spellEnd"/>
      <w:r>
        <w:rPr>
          <w:rStyle w:val="NormalTok"/>
        </w:rPr>
        <w:t>(</w:t>
      </w:r>
      <w:proofErr w:type="spellStart"/>
      <w:r>
        <w:rPr>
          <w:rStyle w:val="NormalTok"/>
        </w:rPr>
        <w:t>lm_basal</w:t>
      </w:r>
      <w:proofErr w:type="spellEnd"/>
      <w:r>
        <w:rPr>
          <w:rStyle w:val="NormalTok"/>
        </w:rPr>
        <w:t>)</w:t>
      </w:r>
    </w:p>
    <w:p w14:paraId="013850C7" w14:textId="77777777" w:rsidR="00BC0773" w:rsidRDefault="00BC0773" w:rsidP="00BC0773">
      <w:pPr>
        <w:pStyle w:val="SourceCode"/>
      </w:pPr>
      <w:r>
        <w:rPr>
          <w:rStyle w:val="CommentTok"/>
        </w:rPr>
        <w:t># remove VIF&gt;5 step 3</w:t>
      </w:r>
      <w:r>
        <w:br/>
      </w:r>
      <w:proofErr w:type="spellStart"/>
      <w:r>
        <w:rPr>
          <w:rStyle w:val="NormalTok"/>
        </w:rPr>
        <w:t>lm_basal</w:t>
      </w:r>
      <w:proofErr w:type="spellEnd"/>
      <w:r>
        <w:rPr>
          <w:rStyle w:val="NormalTok"/>
        </w:rPr>
        <w:t xml:space="preserve"> =</w:t>
      </w:r>
      <w:r>
        <w:rPr>
          <w:rStyle w:val="StringTok"/>
        </w:rPr>
        <w:t xml:space="preserve"> </w:t>
      </w:r>
      <w:proofErr w:type="spellStart"/>
      <w:r>
        <w:rPr>
          <w:rStyle w:val="NormalTok"/>
        </w:rPr>
        <w:t>lm_basal</w:t>
      </w:r>
      <w:proofErr w:type="spellEnd"/>
      <w:r>
        <w:rPr>
          <w:rStyle w:val="NormalTok"/>
        </w:rPr>
        <w:t xml:space="preserve"> </w:t>
      </w:r>
      <w:r>
        <w:rPr>
          <w:rStyle w:val="OperatorTok"/>
        </w:rPr>
        <w:t>%&gt;%</w:t>
      </w:r>
      <w:r>
        <w:rPr>
          <w:rStyle w:val="StringTok"/>
        </w:rPr>
        <w:t xml:space="preserve"> </w:t>
      </w:r>
      <w:proofErr w:type="gramStart"/>
      <w:r>
        <w:rPr>
          <w:rStyle w:val="KeywordTok"/>
        </w:rPr>
        <w:t>update</w:t>
      </w:r>
      <w:r>
        <w:rPr>
          <w:rStyle w:val="NormalTok"/>
        </w:rPr>
        <w:t>(</w:t>
      </w:r>
      <w:proofErr w:type="gramEnd"/>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enginesize</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proofErr w:type="gramStart"/>
      <w:r>
        <w:rPr>
          <w:rStyle w:val="NormalTok"/>
        </w:rPr>
        <w:t>car</w:t>
      </w:r>
      <w:r>
        <w:rPr>
          <w:rStyle w:val="OperatorTok"/>
        </w:rPr>
        <w:t>::</w:t>
      </w:r>
      <w:proofErr w:type="spellStart"/>
      <w:proofErr w:type="gramEnd"/>
      <w:r>
        <w:rPr>
          <w:rStyle w:val="KeywordTok"/>
        </w:rPr>
        <w:t>vif</w:t>
      </w:r>
      <w:proofErr w:type="spellEnd"/>
      <w:r>
        <w:rPr>
          <w:rStyle w:val="NormalTok"/>
        </w:rPr>
        <w:t>(</w:t>
      </w:r>
      <w:proofErr w:type="spellStart"/>
      <w:r>
        <w:rPr>
          <w:rStyle w:val="NormalTok"/>
        </w:rPr>
        <w:t>lm_basal</w:t>
      </w:r>
      <w:proofErr w:type="spellEnd"/>
      <w:r>
        <w:rPr>
          <w:rStyle w:val="NormalTok"/>
        </w:rPr>
        <w:t>)</w:t>
      </w:r>
    </w:p>
    <w:p w14:paraId="687FA128" w14:textId="77777777" w:rsidR="00BC0773" w:rsidRDefault="00BC0773" w:rsidP="00BC0773">
      <w:pPr>
        <w:pStyle w:val="FirstParagraph"/>
      </w:pPr>
      <w:r>
        <w:t xml:space="preserve">From there, we </w:t>
      </w:r>
      <w:proofErr w:type="gramStart"/>
      <w:r>
        <w:t>uses</w:t>
      </w:r>
      <w:proofErr w:type="gramEnd"/>
      <w:r>
        <w:t xml:space="preserve"> Mallows Cp to identify main effects to keep.</w:t>
      </w:r>
    </w:p>
    <w:p w14:paraId="03566496" w14:textId="77777777" w:rsidR="00BC0773" w:rsidRDefault="00BC0773" w:rsidP="00BC0773">
      <w:pPr>
        <w:pStyle w:val="SourceCode"/>
      </w:pPr>
      <w:r>
        <w:rPr>
          <w:rStyle w:val="CommentTok"/>
        </w:rPr>
        <w:t># Use Mallows Cp to choose main effect.</w:t>
      </w:r>
      <w:r>
        <w:br/>
      </w:r>
      <w:r>
        <w:rPr>
          <w:rStyle w:val="NormalTok"/>
        </w:rPr>
        <w:t>subset =</w:t>
      </w:r>
      <w:r>
        <w:rPr>
          <w:rStyle w:val="StringTok"/>
        </w:rPr>
        <w:t xml:space="preserve"> </w:t>
      </w:r>
      <w:proofErr w:type="spellStart"/>
      <w:r>
        <w:rPr>
          <w:rStyle w:val="KeywordTok"/>
        </w:rPr>
        <w:t>regsubsets</w:t>
      </w:r>
      <w:proofErr w:type="spellEnd"/>
      <w:r>
        <w:rPr>
          <w:rStyle w:val="NormalTok"/>
        </w:rPr>
        <w:t>(</w:t>
      </w:r>
      <w:r>
        <w:rPr>
          <w:rStyle w:val="KeywordTok"/>
        </w:rPr>
        <w:t>formula</w:t>
      </w:r>
      <w:r>
        <w:rPr>
          <w:rStyle w:val="NormalTok"/>
        </w:rPr>
        <w:t>(</w:t>
      </w:r>
      <w:proofErr w:type="spellStart"/>
      <w:r>
        <w:rPr>
          <w:rStyle w:val="NormalTok"/>
        </w:rPr>
        <w:t>lm_basal</w:t>
      </w:r>
      <w:proofErr w:type="spellEnd"/>
      <w:r>
        <w:rPr>
          <w:rStyle w:val="NormalTok"/>
        </w:rPr>
        <w:t xml:space="preserve">), </w:t>
      </w:r>
      <w:r>
        <w:rPr>
          <w:rStyle w:val="DataTypeTok"/>
        </w:rPr>
        <w:t>method =</w:t>
      </w:r>
      <w:r>
        <w:rPr>
          <w:rStyle w:val="NormalTok"/>
        </w:rPr>
        <w:t xml:space="preserve"> </w:t>
      </w:r>
      <w:r>
        <w:rPr>
          <w:rStyle w:val="StringTok"/>
        </w:rPr>
        <w:t>"forward"</w:t>
      </w:r>
      <w:r>
        <w:rPr>
          <w:rStyle w:val="NormalTok"/>
        </w:rPr>
        <w:t xml:space="preserve">, </w:t>
      </w:r>
      <w:proofErr w:type="spellStart"/>
      <w:r>
        <w:rPr>
          <w:rStyle w:val="DataTypeTok"/>
        </w:rPr>
        <w:t>nbest</w:t>
      </w:r>
      <w:proofErr w:type="spellEnd"/>
      <w:r>
        <w:rPr>
          <w:rStyle w:val="DataTypeTok"/>
        </w:rPr>
        <w:t xml:space="preserve"> =</w:t>
      </w:r>
      <w:r>
        <w:rPr>
          <w:rStyle w:val="NormalTok"/>
        </w:rPr>
        <w:t xml:space="preserve"> </w:t>
      </w:r>
      <w:r>
        <w:rPr>
          <w:rStyle w:val="DecValTok"/>
        </w:rPr>
        <w:t>1000</w:t>
      </w:r>
      <w:r>
        <w:rPr>
          <w:rStyle w:val="NormalTok"/>
        </w:rPr>
        <w:t xml:space="preserve">, </w:t>
      </w:r>
      <w:proofErr w:type="spellStart"/>
      <w:r>
        <w:rPr>
          <w:rStyle w:val="DataTypeTok"/>
        </w:rPr>
        <w:t>nvmax</w:t>
      </w:r>
      <w:proofErr w:type="spellEnd"/>
      <w:r>
        <w:rPr>
          <w:rStyle w:val="DataTypeTok"/>
        </w:rPr>
        <w:t xml:space="preserve">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proofErr w:type="spellStart"/>
      <w:r>
        <w:rPr>
          <w:rStyle w:val="NormalTok"/>
        </w:rPr>
        <w:t>subset_s</w:t>
      </w:r>
      <w:proofErr w:type="spellEnd"/>
      <w:r>
        <w:rPr>
          <w:rStyle w:val="NormalTok"/>
        </w:rPr>
        <w:t xml:space="preserve"> =</w:t>
      </w:r>
      <w:r>
        <w:rPr>
          <w:rStyle w:val="StringTok"/>
        </w:rPr>
        <w:t xml:space="preserve"> </w:t>
      </w:r>
      <w:r>
        <w:rPr>
          <w:rStyle w:val="KeywordTok"/>
        </w:rPr>
        <w:t>summary</w:t>
      </w:r>
      <w:r>
        <w:rPr>
          <w:rStyle w:val="NormalTok"/>
        </w:rPr>
        <w:t>(subset)</w:t>
      </w:r>
      <w:r>
        <w:br/>
      </w:r>
      <w:proofErr w:type="spellStart"/>
      <w:r>
        <w:rPr>
          <w:rStyle w:val="KeywordTok"/>
        </w:rPr>
        <w:t>which.min</w:t>
      </w:r>
      <w:proofErr w:type="spellEnd"/>
      <w:r>
        <w:rPr>
          <w:rStyle w:val="NormalTok"/>
        </w:rPr>
        <w:t>(</w:t>
      </w:r>
      <w:proofErr w:type="spellStart"/>
      <w:r>
        <w:rPr>
          <w:rStyle w:val="NormalTok"/>
        </w:rPr>
        <w:t>subset_s</w:t>
      </w:r>
      <w:r>
        <w:rPr>
          <w:rStyle w:val="OperatorTok"/>
        </w:rPr>
        <w:t>$</w:t>
      </w:r>
      <w:r>
        <w:rPr>
          <w:rStyle w:val="NormalTok"/>
        </w:rPr>
        <w:t>cp</w:t>
      </w:r>
      <w:proofErr w:type="spellEnd"/>
      <w:r>
        <w:rPr>
          <w:rStyle w:val="NormalTok"/>
        </w:rPr>
        <w:t>)</w:t>
      </w:r>
      <w:r>
        <w:br/>
      </w:r>
      <w:proofErr w:type="spellStart"/>
      <w:r>
        <w:rPr>
          <w:rStyle w:val="KeywordTok"/>
        </w:rPr>
        <w:t>coef</w:t>
      </w:r>
      <w:proofErr w:type="spellEnd"/>
      <w:r>
        <w:rPr>
          <w:rStyle w:val="NormalTok"/>
        </w:rPr>
        <w:t xml:space="preserve">(subset, </w:t>
      </w:r>
      <w:proofErr w:type="spellStart"/>
      <w:r>
        <w:rPr>
          <w:rStyle w:val="KeywordTok"/>
        </w:rPr>
        <w:t>which.min</w:t>
      </w:r>
      <w:proofErr w:type="spellEnd"/>
      <w:r>
        <w:rPr>
          <w:rStyle w:val="NormalTok"/>
        </w:rPr>
        <w:t>(</w:t>
      </w:r>
      <w:proofErr w:type="spellStart"/>
      <w:r>
        <w:rPr>
          <w:rStyle w:val="NormalTok"/>
        </w:rPr>
        <w:t>subset_s</w:t>
      </w:r>
      <w:r>
        <w:rPr>
          <w:rStyle w:val="OperatorTok"/>
        </w:rPr>
        <w:t>$</w:t>
      </w:r>
      <w:r>
        <w:rPr>
          <w:rStyle w:val="NormalTok"/>
        </w:rPr>
        <w:t>cp</w:t>
      </w:r>
      <w:proofErr w:type="spellEnd"/>
      <w:r>
        <w:rPr>
          <w:rStyle w:val="NormalTok"/>
        </w:rPr>
        <w:t>))</w:t>
      </w:r>
    </w:p>
    <w:p w14:paraId="245D8065" w14:textId="77777777" w:rsidR="00BC0773" w:rsidRDefault="00BC0773" w:rsidP="00BC0773">
      <w:pPr>
        <w:pStyle w:val="FirstParagraph"/>
      </w:pPr>
      <w:r>
        <w:t>$$ log(price)=\beta_{1}+\beta_{2}carlength+\beta_{3}carwidth+\beta_{4}boreratio+ \beta_{5}log(horsepower)+\\ \alpha_{1}symboling1+\alpha_{2}symboling3+ \alpha_{3}fueltypegas+\alpha_{4}carbodyhardtop+\alpha_{5}carbodyhatchback+\\ +\alpha_{6}carbodysedan+\alpha_{7}carbodywagon+\alpha_{8}drivewheelfwd+ \alpha_{9}</w:t>
      </w:r>
      <w:proofErr w:type="spellStart"/>
      <w:r>
        <w:t>enginelocationrear</w:t>
      </w:r>
      <w:proofErr w:type="spellEnd"/>
      <w:r>
        <w:t>+\\ \gamma_{1}</w:t>
      </w:r>
      <w:proofErr w:type="spellStart"/>
      <w:r>
        <w:t>enginetypedohcv</w:t>
      </w:r>
      <w:proofErr w:type="spellEnd"/>
      <w:r>
        <w:t>+\gamma_{2}</w:t>
      </w:r>
      <w:proofErr w:type="spellStart"/>
      <w:r>
        <w:t>enginetypeohc</w:t>
      </w:r>
      <w:proofErr w:type="spellEnd"/>
      <w:r>
        <w:t>+\\ \gamma_{3}</w:t>
      </w:r>
      <w:proofErr w:type="spellStart"/>
      <w:r>
        <w:t>brandlevelmediumgrade</w:t>
      </w:r>
      <w:proofErr w:type="spellEnd"/>
      <w:r>
        <w:t>+\gamma_{4}</w:t>
      </w:r>
      <w:proofErr w:type="spellStart"/>
      <w:r>
        <w:t>brandleveltopgrade+e</w:t>
      </w:r>
      <w:proofErr w:type="spellEnd"/>
      <w:r>
        <w:t xml:space="preserve"> $$</w:t>
      </w:r>
    </w:p>
    <w:p w14:paraId="32137B7C" w14:textId="77777777" w:rsidR="00BC0773" w:rsidRDefault="00BC0773" w:rsidP="00BC0773">
      <w:pPr>
        <w:pStyle w:val="SourceCode"/>
      </w:pPr>
      <w:r>
        <w:rPr>
          <w:rStyle w:val="CommentTok"/>
        </w:rPr>
        <w:t># do the regression using above predictors.</w:t>
      </w:r>
      <w:r>
        <w:br/>
      </w:r>
      <w:proofErr w:type="spellStart"/>
      <w:r>
        <w:rPr>
          <w:rStyle w:val="NormalTok"/>
        </w:rPr>
        <w:t>car_t</w:t>
      </w:r>
      <w:proofErr w:type="spellEnd"/>
      <w:r>
        <w:rPr>
          <w:rStyle w:val="NormalTok"/>
        </w:rPr>
        <w:t xml:space="preserve"> =</w:t>
      </w:r>
      <w:r>
        <w:rPr>
          <w:rStyle w:val="StringTok"/>
        </w:rPr>
        <w:t xml:space="preserve"> </w:t>
      </w:r>
      <w:proofErr w:type="spellStart"/>
      <w:r>
        <w:rPr>
          <w:rStyle w:val="NormalTok"/>
        </w:rPr>
        <w:t>car_t</w:t>
      </w:r>
      <w:proofErr w:type="spellEnd"/>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symboling1 =</w:t>
      </w:r>
      <w:r>
        <w:rPr>
          <w:rStyle w:val="NormalTok"/>
        </w:rPr>
        <w:t xml:space="preserve"> </w:t>
      </w:r>
      <w:proofErr w:type="spellStart"/>
      <w:r>
        <w:rPr>
          <w:rStyle w:val="KeywordTok"/>
        </w:rPr>
        <w:t>ifelse</w:t>
      </w:r>
      <w:proofErr w:type="spellEnd"/>
      <w:r>
        <w:rPr>
          <w:rStyle w:val="NormalTok"/>
        </w:rPr>
        <w:t>(</w:t>
      </w:r>
      <w:proofErr w:type="spellStart"/>
      <w:r>
        <w:rPr>
          <w:rStyle w:val="NormalTok"/>
        </w:rPr>
        <w:t>symboling</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symboling3 =</w:t>
      </w:r>
      <w:r>
        <w:rPr>
          <w:rStyle w:val="NormalTok"/>
        </w:rPr>
        <w:t xml:space="preserve"> </w:t>
      </w:r>
      <w:proofErr w:type="spellStart"/>
      <w:r>
        <w:rPr>
          <w:rStyle w:val="KeywordTok"/>
        </w:rPr>
        <w:t>ifelse</w:t>
      </w:r>
      <w:proofErr w:type="spellEnd"/>
      <w:r>
        <w:rPr>
          <w:rStyle w:val="NormalTok"/>
        </w:rPr>
        <w:t>(</w:t>
      </w:r>
      <w:proofErr w:type="spellStart"/>
      <w:r>
        <w:rPr>
          <w:rStyle w:val="NormalTok"/>
        </w:rPr>
        <w:t>symboling</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 xml:space="preserve">), </w:t>
      </w:r>
      <w:proofErr w:type="spellStart"/>
      <w:r>
        <w:rPr>
          <w:rStyle w:val="DataTypeTok"/>
        </w:rPr>
        <w:t>fueltypegas</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NormalTok"/>
        </w:rPr>
        <w:t>fueltype</w:t>
      </w:r>
      <w:proofErr w:type="spellEnd"/>
      <w:r>
        <w:rPr>
          <w:rStyle w:val="NormalTok"/>
        </w:rPr>
        <w:t xml:space="preserve"> </w:t>
      </w:r>
      <w:r>
        <w:rPr>
          <w:rStyle w:val="OperatorTok"/>
        </w:rPr>
        <w:t>==</w:t>
      </w:r>
      <w:r>
        <w:rPr>
          <w:rStyle w:val="StringTok"/>
        </w:rPr>
        <w:t xml:space="preserve"> "gas"</w:t>
      </w:r>
      <w:r>
        <w:rPr>
          <w:rStyle w:val="NormalTok"/>
        </w:rPr>
        <w:t xml:space="preserve">, </w:t>
      </w:r>
      <w:r>
        <w:rPr>
          <w:rStyle w:val="DecValTok"/>
        </w:rPr>
        <w:t>1</w:t>
      </w:r>
      <w:r>
        <w:rPr>
          <w:rStyle w:val="NormalTok"/>
        </w:rPr>
        <w:t xml:space="preserve">, </w:t>
      </w:r>
      <w:r>
        <w:rPr>
          <w:rStyle w:val="DecValTok"/>
        </w:rPr>
        <w:t>0</w:t>
      </w:r>
      <w:r>
        <w:rPr>
          <w:rStyle w:val="NormalTok"/>
        </w:rPr>
        <w:t xml:space="preserve">), </w:t>
      </w:r>
      <w:proofErr w:type="spellStart"/>
      <w:r>
        <w:rPr>
          <w:rStyle w:val="DataTypeTok"/>
        </w:rPr>
        <w:t>drivewheelfwd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NormalTok"/>
        </w:rPr>
        <w:t>drivewheel</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StringTok"/>
        </w:rPr>
        <w:t>fwd</w:t>
      </w:r>
      <w:proofErr w:type="spellEnd"/>
      <w:r>
        <w:rPr>
          <w:rStyle w:val="String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proofErr w:type="spellStart"/>
      <w:r>
        <w:rPr>
          <w:rStyle w:val="DataTypeTok"/>
        </w:rPr>
        <w:t>enginelocationrear</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NormalTok"/>
        </w:rPr>
        <w:t>enginelocation</w:t>
      </w:r>
      <w:proofErr w:type="spellEnd"/>
      <w:r>
        <w:rPr>
          <w:rStyle w:val="NormalTok"/>
        </w:rPr>
        <w:t xml:space="preserve"> </w:t>
      </w:r>
      <w:r>
        <w:rPr>
          <w:rStyle w:val="OperatorTok"/>
        </w:rPr>
        <w:t>==</w:t>
      </w:r>
      <w:r>
        <w:rPr>
          <w:rStyle w:val="StringTok"/>
        </w:rPr>
        <w:t xml:space="preserve"> "rear"</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lm_subset0 =</w:t>
      </w:r>
      <w:r>
        <w:rPr>
          <w:rStyle w:val="StringTok"/>
        </w:rPr>
        <w:t xml:space="preserve"> </w:t>
      </w:r>
      <w:proofErr w:type="spellStart"/>
      <w:r>
        <w:rPr>
          <w:rStyle w:val="KeywordTok"/>
        </w:rPr>
        <w:t>lm</w:t>
      </w:r>
      <w:proofErr w:type="spellEnd"/>
      <w:r>
        <w:rPr>
          <w:rStyle w:val="NormalTok"/>
        </w:rPr>
        <w:t xml:space="preserve">(price </w:t>
      </w:r>
      <w:r>
        <w:rPr>
          <w:rStyle w:val="OperatorTok"/>
        </w:rPr>
        <w:t>~</w:t>
      </w:r>
      <w:r>
        <w:rPr>
          <w:rStyle w:val="StringTok"/>
        </w:rPr>
        <w:t xml:space="preserve"> </w:t>
      </w:r>
      <w:r>
        <w:rPr>
          <w:rStyle w:val="NormalTok"/>
        </w:rPr>
        <w:t xml:space="preserve">symboling1 </w:t>
      </w:r>
      <w:r>
        <w:rPr>
          <w:rStyle w:val="OperatorTok"/>
        </w:rPr>
        <w:t>+</w:t>
      </w:r>
      <w:r>
        <w:rPr>
          <w:rStyle w:val="StringTok"/>
        </w:rPr>
        <w:t xml:space="preserve"> </w:t>
      </w:r>
      <w:r>
        <w:rPr>
          <w:rStyle w:val="NormalTok"/>
        </w:rPr>
        <w:t xml:space="preserve">symboling3 </w:t>
      </w:r>
      <w:r>
        <w:rPr>
          <w:rStyle w:val="OperatorTok"/>
        </w:rPr>
        <w:t>+</w:t>
      </w:r>
      <w:r>
        <w:rPr>
          <w:rStyle w:val="StringTok"/>
        </w:rPr>
        <w:t xml:space="preserve"> </w:t>
      </w:r>
      <w:proofErr w:type="spellStart"/>
      <w:r>
        <w:rPr>
          <w:rStyle w:val="NormalTok"/>
        </w:rPr>
        <w:t>fueltypegas</w:t>
      </w:r>
      <w:proofErr w:type="spellEnd"/>
      <w:r>
        <w:rPr>
          <w:rStyle w:val="NormalTok"/>
        </w:rPr>
        <w:t xml:space="preserve"> </w:t>
      </w:r>
      <w:r>
        <w:rPr>
          <w:rStyle w:val="OperatorTok"/>
        </w:rPr>
        <w:t>+</w:t>
      </w:r>
      <w:r>
        <w:rPr>
          <w:rStyle w:val="StringTok"/>
        </w:rPr>
        <w:t xml:space="preserve"> </w:t>
      </w:r>
      <w:proofErr w:type="spellStart"/>
      <w:r>
        <w:rPr>
          <w:rStyle w:val="NormalTok"/>
        </w:rPr>
        <w:t>carbody</w:t>
      </w:r>
      <w:proofErr w:type="spellEnd"/>
      <w:r>
        <w:rPr>
          <w:rStyle w:val="NormalTok"/>
        </w:rPr>
        <w:t xml:space="preserve"> </w:t>
      </w:r>
      <w:r>
        <w:rPr>
          <w:rStyle w:val="OperatorTok"/>
        </w:rPr>
        <w:t>+</w:t>
      </w:r>
      <w:r>
        <w:rPr>
          <w:rStyle w:val="StringTok"/>
        </w:rPr>
        <w:t xml:space="preserve"> </w:t>
      </w:r>
      <w:proofErr w:type="spellStart"/>
      <w:r>
        <w:rPr>
          <w:rStyle w:val="NormalTok"/>
        </w:rPr>
        <w:t>drivewheelfwd</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NormalTok"/>
        </w:rPr>
        <w:t>enginelocationrear</w:t>
      </w:r>
      <w:proofErr w:type="spellEnd"/>
      <w:r>
        <w:rPr>
          <w:rStyle w:val="NormalTok"/>
        </w:rPr>
        <w:t xml:space="preserve"> </w:t>
      </w:r>
      <w:r>
        <w:rPr>
          <w:rStyle w:val="OperatorTok"/>
        </w:rPr>
        <w:t>+</w:t>
      </w:r>
      <w:r>
        <w:rPr>
          <w:rStyle w:val="StringTok"/>
        </w:rPr>
        <w:t xml:space="preserve"> </w:t>
      </w:r>
      <w:r>
        <w:rPr>
          <w:rStyle w:val="NormalTok"/>
        </w:rPr>
        <w:t xml:space="preserve">wheelbase </w:t>
      </w:r>
      <w:r>
        <w:rPr>
          <w:rStyle w:val="OperatorTok"/>
        </w:rPr>
        <w:t>+</w:t>
      </w:r>
      <w:r>
        <w:rPr>
          <w:rStyle w:val="StringTok"/>
        </w:rPr>
        <w:t xml:space="preserve"> </w:t>
      </w:r>
      <w:proofErr w:type="spellStart"/>
      <w:r>
        <w:rPr>
          <w:rStyle w:val="NormalTok"/>
        </w:rPr>
        <w:t>carlength</w:t>
      </w:r>
      <w:proofErr w:type="spellEnd"/>
      <w:r>
        <w:rPr>
          <w:rStyle w:val="NormalTok"/>
        </w:rPr>
        <w:t xml:space="preserve"> </w:t>
      </w:r>
      <w:r>
        <w:rPr>
          <w:rStyle w:val="OperatorTok"/>
        </w:rPr>
        <w:t>+</w:t>
      </w:r>
      <w:r>
        <w:rPr>
          <w:rStyle w:val="StringTok"/>
        </w:rPr>
        <w:t xml:space="preserve"> </w:t>
      </w:r>
      <w:proofErr w:type="spellStart"/>
      <w:r>
        <w:rPr>
          <w:rStyle w:val="NormalTok"/>
        </w:rPr>
        <w:t>carwidth</w:t>
      </w:r>
      <w:proofErr w:type="spellEnd"/>
      <w:r>
        <w:rPr>
          <w:rStyle w:val="NormalTok"/>
        </w:rPr>
        <w:t xml:space="preserve"> </w:t>
      </w:r>
      <w:r>
        <w:rPr>
          <w:rStyle w:val="OperatorTok"/>
        </w:rPr>
        <w:t>+</w:t>
      </w:r>
      <w:r>
        <w:rPr>
          <w:rStyle w:val="StringTok"/>
        </w:rPr>
        <w:t xml:space="preserve"> </w:t>
      </w:r>
      <w:proofErr w:type="spellStart"/>
      <w:r>
        <w:rPr>
          <w:rStyle w:val="NormalTok"/>
        </w:rPr>
        <w:t>boreratio</w:t>
      </w:r>
      <w:proofErr w:type="spellEnd"/>
      <w:r>
        <w:rPr>
          <w:rStyle w:val="NormalTok"/>
        </w:rPr>
        <w:t xml:space="preserve"> </w:t>
      </w:r>
      <w:r>
        <w:rPr>
          <w:rStyle w:val="OperatorTok"/>
        </w:rPr>
        <w:t>+</w:t>
      </w:r>
      <w:r>
        <w:rPr>
          <w:rStyle w:val="StringTok"/>
        </w:rPr>
        <w:lastRenderedPageBreak/>
        <w:t xml:space="preserve"> </w:t>
      </w:r>
      <w:r>
        <w:rPr>
          <w:rStyle w:val="NormalTok"/>
        </w:rPr>
        <w:t xml:space="preserve">horsepower </w:t>
      </w:r>
      <w:r>
        <w:rPr>
          <w:rStyle w:val="OperatorTok"/>
        </w:rPr>
        <w:t>+</w:t>
      </w:r>
      <w:r>
        <w:rPr>
          <w:rStyle w:val="StringTok"/>
        </w:rPr>
        <w:t xml:space="preserve"> </w:t>
      </w:r>
      <w:r>
        <w:br/>
      </w:r>
      <w:r>
        <w:rPr>
          <w:rStyle w:val="StringTok"/>
        </w:rPr>
        <w:t xml:space="preserve">    </w:t>
      </w:r>
      <w:proofErr w:type="spellStart"/>
      <w:r>
        <w:rPr>
          <w:rStyle w:val="NormalTok"/>
        </w:rPr>
        <w:t>highwaympg</w:t>
      </w:r>
      <w:proofErr w:type="spellEnd"/>
      <w:r>
        <w:rPr>
          <w:rStyle w:val="NormalTok"/>
        </w:rPr>
        <w:t xml:space="preserve"> </w:t>
      </w:r>
      <w:r>
        <w:rPr>
          <w:rStyle w:val="OperatorTok"/>
        </w:rPr>
        <w:t>+</w:t>
      </w:r>
      <w:r>
        <w:rPr>
          <w:rStyle w:val="StringTok"/>
        </w:rPr>
        <w:t xml:space="preserve"> </w:t>
      </w:r>
      <w:proofErr w:type="spellStart"/>
      <w:r>
        <w:rPr>
          <w:rStyle w:val="NormalTok"/>
        </w:rPr>
        <w:t>brandlevel</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(lm_subset0)</w:t>
      </w:r>
    </w:p>
    <w:p w14:paraId="307500E4" w14:textId="77777777" w:rsidR="00BC0773" w:rsidRDefault="00BC0773" w:rsidP="00BC0773">
      <w:pPr>
        <w:pStyle w:val="SourceCode"/>
      </w:pPr>
      <w:r>
        <w:rPr>
          <w:rStyle w:val="CommentTok"/>
        </w:rPr>
        <w:t xml:space="preserve"># remove </w:t>
      </w:r>
      <w:proofErr w:type="spellStart"/>
      <w:r>
        <w:rPr>
          <w:rStyle w:val="CommentTok"/>
        </w:rPr>
        <w:t>unsiginifcant</w:t>
      </w:r>
      <w:proofErr w:type="spellEnd"/>
      <w:r>
        <w:rPr>
          <w:rStyle w:val="CommentTok"/>
        </w:rPr>
        <w:t xml:space="preserve"> variables step 1</w:t>
      </w:r>
      <w:r>
        <w:br/>
      </w:r>
      <w:proofErr w:type="spellStart"/>
      <w:r>
        <w:rPr>
          <w:rStyle w:val="NormalTok"/>
        </w:rPr>
        <w:t>lm_subset</w:t>
      </w:r>
      <w:proofErr w:type="spellEnd"/>
      <w:r>
        <w:rPr>
          <w:rStyle w:val="NormalTok"/>
        </w:rPr>
        <w:t xml:space="preserve"> =</w:t>
      </w:r>
      <w:r>
        <w:rPr>
          <w:rStyle w:val="StringTok"/>
        </w:rPr>
        <w:t xml:space="preserve"> </w:t>
      </w:r>
      <w:r>
        <w:rPr>
          <w:rStyle w:val="NormalTok"/>
        </w:rPr>
        <w:t xml:space="preserve">lm_subset0 </w:t>
      </w:r>
      <w:r>
        <w:rPr>
          <w:rStyle w:val="OperatorTok"/>
        </w:rPr>
        <w:t>%&gt;%</w:t>
      </w:r>
      <w:r>
        <w:rPr>
          <w:rStyle w:val="StringTok"/>
        </w:rPr>
        <w:t xml:space="preserve"> </w:t>
      </w:r>
      <w:proofErr w:type="gramStart"/>
      <w:r>
        <w:rPr>
          <w:rStyle w:val="KeywordTok"/>
        </w:rPr>
        <w:t>update</w:t>
      </w:r>
      <w:r>
        <w:rPr>
          <w:rStyle w:val="NormalTok"/>
        </w:rPr>
        <w:t>(</w:t>
      </w:r>
      <w:proofErr w:type="gramEnd"/>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symboling3,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w:t>
      </w:r>
      <w:proofErr w:type="spellStart"/>
      <w:r>
        <w:rPr>
          <w:rStyle w:val="NormalTok"/>
        </w:rPr>
        <w:t>lm_subset</w:t>
      </w:r>
      <w:proofErr w:type="spellEnd"/>
      <w:r>
        <w:rPr>
          <w:rStyle w:val="NormalTok"/>
        </w:rPr>
        <w:t>)</w:t>
      </w:r>
    </w:p>
    <w:p w14:paraId="13AFF130" w14:textId="77777777" w:rsidR="00BC0773" w:rsidRDefault="00BC0773" w:rsidP="00BC0773">
      <w:pPr>
        <w:pStyle w:val="SourceCode"/>
      </w:pPr>
      <w:r>
        <w:rPr>
          <w:rStyle w:val="CommentTok"/>
        </w:rPr>
        <w:t xml:space="preserve"># remove </w:t>
      </w:r>
      <w:proofErr w:type="spellStart"/>
      <w:r>
        <w:rPr>
          <w:rStyle w:val="CommentTok"/>
        </w:rPr>
        <w:t>unsiginifcant</w:t>
      </w:r>
      <w:proofErr w:type="spellEnd"/>
      <w:r>
        <w:rPr>
          <w:rStyle w:val="CommentTok"/>
        </w:rPr>
        <w:t xml:space="preserve"> variables step 2</w:t>
      </w:r>
      <w:r>
        <w:br/>
      </w:r>
      <w:proofErr w:type="spellStart"/>
      <w:r>
        <w:rPr>
          <w:rStyle w:val="NormalTok"/>
        </w:rPr>
        <w:t>lm_subset</w:t>
      </w:r>
      <w:proofErr w:type="spellEnd"/>
      <w:r>
        <w:rPr>
          <w:rStyle w:val="NormalTok"/>
        </w:rPr>
        <w:t xml:space="preserve"> =</w:t>
      </w:r>
      <w:r>
        <w:rPr>
          <w:rStyle w:val="StringTok"/>
        </w:rPr>
        <w:t xml:space="preserve"> </w:t>
      </w:r>
      <w:proofErr w:type="spellStart"/>
      <w:r>
        <w:rPr>
          <w:rStyle w:val="NormalTok"/>
        </w:rPr>
        <w:t>lm_subset</w:t>
      </w:r>
      <w:proofErr w:type="spellEnd"/>
      <w:r>
        <w:rPr>
          <w:rStyle w:val="NormalTok"/>
        </w:rPr>
        <w:t xml:space="preserve"> </w:t>
      </w:r>
      <w:r>
        <w:rPr>
          <w:rStyle w:val="OperatorTok"/>
        </w:rPr>
        <w:t>%&gt;%</w:t>
      </w:r>
      <w:r>
        <w:rPr>
          <w:rStyle w:val="StringTok"/>
        </w:rPr>
        <w:t xml:space="preserve"> </w:t>
      </w:r>
      <w:proofErr w:type="gramStart"/>
      <w:r>
        <w:rPr>
          <w:rStyle w:val="KeywordTok"/>
        </w:rPr>
        <w:t>update</w:t>
      </w:r>
      <w:r>
        <w:rPr>
          <w:rStyle w:val="NormalTok"/>
        </w:rPr>
        <w:t>(</w:t>
      </w:r>
      <w:proofErr w:type="gramEnd"/>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wheelbase,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w:t>
      </w:r>
      <w:proofErr w:type="spellStart"/>
      <w:r>
        <w:rPr>
          <w:rStyle w:val="NormalTok"/>
        </w:rPr>
        <w:t>lm_subset</w:t>
      </w:r>
      <w:proofErr w:type="spellEnd"/>
      <w:r>
        <w:rPr>
          <w:rStyle w:val="NormalTok"/>
        </w:rPr>
        <w:t>)</w:t>
      </w:r>
    </w:p>
    <w:p w14:paraId="5FC4876B" w14:textId="77777777" w:rsidR="00BC0773" w:rsidRDefault="00BC0773" w:rsidP="00BC0773">
      <w:pPr>
        <w:pStyle w:val="FirstParagraph"/>
      </w:pPr>
      <w:r>
        <w:t>$$ log(price)=</w:t>
      </w:r>
      <w:r>
        <w:rPr>
          <w:i/>
        </w:rPr>
        <w:t>{1}+</w:t>
      </w:r>
      <w:r>
        <w:t>{2}</w:t>
      </w:r>
      <w:proofErr w:type="spellStart"/>
      <w:r>
        <w:t>carlength</w:t>
      </w:r>
      <w:proofErr w:type="spellEnd"/>
      <w:r>
        <w:t>+</w:t>
      </w:r>
      <w:r>
        <w:rPr>
          <w:i/>
        </w:rPr>
        <w:t>{3}</w:t>
      </w:r>
      <w:proofErr w:type="spellStart"/>
      <w:r>
        <w:rPr>
          <w:i/>
        </w:rPr>
        <w:t>carwidth</w:t>
      </w:r>
      <w:proofErr w:type="spellEnd"/>
      <w:r>
        <w:rPr>
          <w:i/>
        </w:rPr>
        <w:t>+</w:t>
      </w:r>
      <w:r>
        <w:t>{4}</w:t>
      </w:r>
      <w:proofErr w:type="spellStart"/>
      <w:r>
        <w:t>boreratio</w:t>
      </w:r>
      <w:proofErr w:type="spellEnd"/>
      <w:r>
        <w:t xml:space="preserve">+ </w:t>
      </w:r>
      <w:r>
        <w:rPr>
          <w:i/>
        </w:rPr>
        <w:t xml:space="preserve">{5}log(horsepower)+\ </w:t>
      </w:r>
      <w:r>
        <w:t xml:space="preserve">{1}symboling1+ </w:t>
      </w:r>
      <w:r>
        <w:rPr>
          <w:i/>
        </w:rPr>
        <w:t>{3}</w:t>
      </w:r>
      <w:proofErr w:type="spellStart"/>
      <w:r>
        <w:rPr>
          <w:i/>
        </w:rPr>
        <w:t>fueltypegas</w:t>
      </w:r>
      <w:proofErr w:type="spellEnd"/>
      <w:r>
        <w:rPr>
          <w:i/>
        </w:rPr>
        <w:t>+</w:t>
      </w:r>
      <w:r>
        <w:t>{4}</w:t>
      </w:r>
      <w:proofErr w:type="spellStart"/>
      <w:r>
        <w:t>carbodyhardtop</w:t>
      </w:r>
      <w:proofErr w:type="spellEnd"/>
      <w:r>
        <w:t>+</w:t>
      </w:r>
      <w:r>
        <w:rPr>
          <w:i/>
        </w:rPr>
        <w:t>{5}</w:t>
      </w:r>
      <w:proofErr w:type="spellStart"/>
      <w:r>
        <w:rPr>
          <w:i/>
        </w:rPr>
        <w:t>carbodyhatchback</w:t>
      </w:r>
      <w:proofErr w:type="spellEnd"/>
      <w:r>
        <w:rPr>
          <w:i/>
        </w:rPr>
        <w:t>+\ +</w:t>
      </w:r>
      <w:r>
        <w:t>{6}</w:t>
      </w:r>
      <w:proofErr w:type="spellStart"/>
      <w:r>
        <w:t>carbodysedan</w:t>
      </w:r>
      <w:proofErr w:type="spellEnd"/>
      <w:r>
        <w:t>+</w:t>
      </w:r>
      <w:r>
        <w:rPr>
          <w:i/>
        </w:rPr>
        <w:t>{7}</w:t>
      </w:r>
      <w:proofErr w:type="spellStart"/>
      <w:r>
        <w:rPr>
          <w:i/>
        </w:rPr>
        <w:t>carbodywagon</w:t>
      </w:r>
      <w:proofErr w:type="spellEnd"/>
      <w:r>
        <w:rPr>
          <w:i/>
        </w:rPr>
        <w:t>+</w:t>
      </w:r>
      <w:r>
        <w:t>{8}</w:t>
      </w:r>
      <w:proofErr w:type="spellStart"/>
      <w:r>
        <w:t>drivewheelfwd</w:t>
      </w:r>
      <w:proofErr w:type="spellEnd"/>
      <w:r>
        <w:t xml:space="preserve">+ </w:t>
      </w:r>
      <w:r>
        <w:rPr>
          <w:i/>
        </w:rPr>
        <w:t>{9}</w:t>
      </w:r>
      <w:proofErr w:type="spellStart"/>
      <w:r>
        <w:rPr>
          <w:i/>
        </w:rPr>
        <w:t>enginelocationrear</w:t>
      </w:r>
      <w:proofErr w:type="spellEnd"/>
      <w:r>
        <w:rPr>
          <w:i/>
        </w:rPr>
        <w:t xml:space="preserve">+\ </w:t>
      </w:r>
      <w:r>
        <w:t>{3}</w:t>
      </w:r>
      <w:proofErr w:type="spellStart"/>
      <w:r>
        <w:t>brandlevelmediumgrade</w:t>
      </w:r>
      <w:proofErr w:type="spellEnd"/>
      <w:r>
        <w:t>+_{4}</w:t>
      </w:r>
      <w:proofErr w:type="spellStart"/>
      <w:r>
        <w:t>brandleveltopgrade+e</w:t>
      </w:r>
      <w:proofErr w:type="spellEnd"/>
    </w:p>
    <w:p w14:paraId="118BEA91" w14:textId="77777777" w:rsidR="00BC0773" w:rsidRDefault="00BC0773" w:rsidP="00BC0773">
      <w:pPr>
        <w:pStyle w:val="a0"/>
      </w:pPr>
      <w:r>
        <w:t>$$</w:t>
      </w:r>
    </w:p>
    <w:p w14:paraId="3FB27639" w14:textId="77777777" w:rsidR="00BC0773" w:rsidRDefault="00BC0773" w:rsidP="00BC0773">
      <w:pPr>
        <w:pStyle w:val="SourceCode"/>
      </w:pPr>
      <w:proofErr w:type="spellStart"/>
      <w:r>
        <w:rPr>
          <w:rStyle w:val="NormalTok"/>
        </w:rPr>
        <w:t>lm_subset</w:t>
      </w:r>
      <w:proofErr w:type="spellEnd"/>
      <w:r>
        <w:rPr>
          <w:rStyle w:val="NormalTok"/>
        </w:rPr>
        <w:t xml:space="preserve"> =</w:t>
      </w:r>
      <w:r>
        <w:rPr>
          <w:rStyle w:val="StringTok"/>
        </w:rPr>
        <w:t xml:space="preserve"> </w:t>
      </w:r>
      <w:proofErr w:type="spellStart"/>
      <w:r>
        <w:rPr>
          <w:rStyle w:val="NormalTok"/>
        </w:rPr>
        <w:t>lm_subset</w:t>
      </w:r>
      <w:proofErr w:type="spellEnd"/>
      <w:r>
        <w:rPr>
          <w:rStyle w:val="NormalTok"/>
        </w:rPr>
        <w:t xml:space="preserve"> </w:t>
      </w:r>
      <w:r>
        <w:rPr>
          <w:rStyle w:val="OperatorTok"/>
        </w:rPr>
        <w:t>%&gt;%</w:t>
      </w:r>
      <w:r>
        <w:rPr>
          <w:rStyle w:val="StringTok"/>
        </w:rPr>
        <w:t xml:space="preserve"> </w:t>
      </w:r>
      <w:proofErr w:type="gramStart"/>
      <w:r>
        <w:rPr>
          <w:rStyle w:val="KeywordTok"/>
        </w:rPr>
        <w:t>update</w:t>
      </w:r>
      <w:r>
        <w:rPr>
          <w:rStyle w:val="NormalTok"/>
        </w:rPr>
        <w:t>(</w:t>
      </w:r>
      <w:proofErr w:type="gramEnd"/>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highwaympg</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summary</w:t>
      </w:r>
      <w:r>
        <w:rPr>
          <w:rStyle w:val="NormalTok"/>
        </w:rPr>
        <w:t>(</w:t>
      </w:r>
      <w:proofErr w:type="spellStart"/>
      <w:r>
        <w:rPr>
          <w:rStyle w:val="NormalTok"/>
        </w:rPr>
        <w:t>lm_subset</w:t>
      </w:r>
      <w:proofErr w:type="spellEnd"/>
      <w:r>
        <w:rPr>
          <w:rStyle w:val="NormalTok"/>
        </w:rPr>
        <w:t>)</w:t>
      </w:r>
    </w:p>
    <w:p w14:paraId="3C6E2F5D" w14:textId="77777777" w:rsidR="00BC0773" w:rsidRDefault="00BC0773" w:rsidP="00BC0773">
      <w:pPr>
        <w:pStyle w:val="SourceCode"/>
      </w:pPr>
      <w:r>
        <w:rPr>
          <w:rStyle w:val="CommentTok"/>
        </w:rPr>
        <w:t># Compare our 1st basic main effect model with the 2nd baseline model</w:t>
      </w:r>
      <w:r>
        <w:br/>
      </w:r>
      <w:r>
        <w:rPr>
          <w:rStyle w:val="CommentTok"/>
        </w:rPr>
        <w:t># removing some less relevant variables.</w:t>
      </w:r>
      <w:r>
        <w:br/>
      </w:r>
      <w:proofErr w:type="gramStart"/>
      <w:r>
        <w:rPr>
          <w:rStyle w:val="KeywordTok"/>
        </w:rPr>
        <w:t>AIC</w:t>
      </w:r>
      <w:r>
        <w:rPr>
          <w:rStyle w:val="NormalTok"/>
        </w:rPr>
        <w:t>(</w:t>
      </w:r>
      <w:proofErr w:type="gramEnd"/>
      <w:r>
        <w:rPr>
          <w:rStyle w:val="NormalTok"/>
        </w:rPr>
        <w:t xml:space="preserve">lm_subset0, </w:t>
      </w:r>
      <w:proofErr w:type="spellStart"/>
      <w:r>
        <w:rPr>
          <w:rStyle w:val="NormalTok"/>
        </w:rPr>
        <w:t>lm_subset</w:t>
      </w:r>
      <w:proofErr w:type="spellEnd"/>
      <w:r>
        <w:rPr>
          <w:rStyle w:val="NormalTok"/>
        </w:rPr>
        <w:t>)</w:t>
      </w:r>
      <w:r>
        <w:br/>
      </w:r>
      <w:r>
        <w:rPr>
          <w:rStyle w:val="KeywordTok"/>
        </w:rPr>
        <w:t>BIC</w:t>
      </w:r>
      <w:r>
        <w:rPr>
          <w:rStyle w:val="NormalTok"/>
        </w:rPr>
        <w:t xml:space="preserve">(lm_subset0, </w:t>
      </w:r>
      <w:proofErr w:type="spellStart"/>
      <w:r>
        <w:rPr>
          <w:rStyle w:val="NormalTok"/>
        </w:rPr>
        <w:t>lm_subset</w:t>
      </w:r>
      <w:proofErr w:type="spellEnd"/>
      <w:r>
        <w:rPr>
          <w:rStyle w:val="NormalTok"/>
        </w:rPr>
        <w:t>)</w:t>
      </w:r>
    </w:p>
    <w:p w14:paraId="6A1BE7A3" w14:textId="77777777" w:rsidR="00BC0773" w:rsidRDefault="00BC0773" w:rsidP="00BC0773">
      <w:pPr>
        <w:pStyle w:val="SourceCode"/>
      </w:pPr>
      <w:r>
        <w:rPr>
          <w:rStyle w:val="CommentTok"/>
        </w:rPr>
        <w:t># check unusual observations</w:t>
      </w:r>
      <w:r>
        <w:br/>
      </w:r>
      <w:proofErr w:type="spellStart"/>
      <w:proofErr w:type="gramStart"/>
      <w:r>
        <w:rPr>
          <w:rStyle w:val="KeywordTok"/>
        </w:rPr>
        <w:t>qqPlot</w:t>
      </w:r>
      <w:proofErr w:type="spellEnd"/>
      <w:r>
        <w:rPr>
          <w:rStyle w:val="NormalTok"/>
        </w:rPr>
        <w:t>(</w:t>
      </w:r>
      <w:proofErr w:type="spellStart"/>
      <w:proofErr w:type="gramEnd"/>
      <w:r>
        <w:rPr>
          <w:rStyle w:val="NormalTok"/>
        </w:rPr>
        <w:t>lm_subset</w:t>
      </w:r>
      <w:proofErr w:type="spellEnd"/>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 xml:space="preserve">, </w:t>
      </w:r>
      <w:r>
        <w:rPr>
          <w:rStyle w:val="DataTypeTok"/>
        </w:rPr>
        <w:t>id =</w:t>
      </w:r>
      <w:r>
        <w:rPr>
          <w:rStyle w:val="NormalTok"/>
        </w:rPr>
        <w:t xml:space="preserve"> </w:t>
      </w:r>
      <w:r>
        <w:rPr>
          <w:rStyle w:val="KeywordTok"/>
        </w:rPr>
        <w:t>list</w:t>
      </w:r>
      <w:r>
        <w:rPr>
          <w:rStyle w:val="NormalTok"/>
        </w:rPr>
        <w:t>(</w:t>
      </w:r>
      <w:r>
        <w:rPr>
          <w:rStyle w:val="DataTypeTok"/>
        </w:rPr>
        <w:t>n =</w:t>
      </w:r>
      <w:r>
        <w:rPr>
          <w:rStyle w:val="NormalTok"/>
        </w:rPr>
        <w:t xml:space="preserve"> </w:t>
      </w:r>
      <w:r>
        <w:rPr>
          <w:rStyle w:val="DecValTok"/>
        </w:rPr>
        <w:t>3</w:t>
      </w:r>
      <w:r>
        <w:rPr>
          <w:rStyle w:val="NormalTok"/>
        </w:rPr>
        <w:t>))</w:t>
      </w:r>
      <w:r>
        <w:br/>
      </w:r>
      <w:proofErr w:type="spellStart"/>
      <w:r>
        <w:rPr>
          <w:rStyle w:val="KeywordTok"/>
        </w:rPr>
        <w:t>outlierTest</w:t>
      </w:r>
      <w:proofErr w:type="spellEnd"/>
      <w:r>
        <w:rPr>
          <w:rStyle w:val="NormalTok"/>
        </w:rPr>
        <w:t>(</w:t>
      </w:r>
      <w:proofErr w:type="spellStart"/>
      <w:r>
        <w:rPr>
          <w:rStyle w:val="NormalTok"/>
        </w:rPr>
        <w:t>lm_subset</w:t>
      </w:r>
      <w:proofErr w:type="spellEnd"/>
      <w:r>
        <w:rPr>
          <w:rStyle w:val="NormalTok"/>
        </w:rPr>
        <w:t>)</w:t>
      </w:r>
      <w:r>
        <w:br/>
      </w:r>
      <w:proofErr w:type="spellStart"/>
      <w:r>
        <w:rPr>
          <w:rStyle w:val="KeywordTok"/>
        </w:rPr>
        <w:t>influenceIndexPlot</w:t>
      </w:r>
      <w:proofErr w:type="spellEnd"/>
      <w:r>
        <w:rPr>
          <w:rStyle w:val="NormalTok"/>
        </w:rPr>
        <w:t>(</w:t>
      </w:r>
      <w:proofErr w:type="spellStart"/>
      <w:r>
        <w:rPr>
          <w:rStyle w:val="NormalTok"/>
        </w:rPr>
        <w:t>lm_subset</w:t>
      </w:r>
      <w:proofErr w:type="spellEnd"/>
      <w:r>
        <w:rPr>
          <w:rStyle w:val="NormalTok"/>
        </w:rPr>
        <w:t xml:space="preserve">, </w:t>
      </w:r>
      <w:r>
        <w:rPr>
          <w:rStyle w:val="DataTypeTok"/>
        </w:rPr>
        <w:t>var =</w:t>
      </w:r>
      <w:r>
        <w:rPr>
          <w:rStyle w:val="NormalTok"/>
        </w:rPr>
        <w:t xml:space="preserve"> </w:t>
      </w:r>
      <w:r>
        <w:rPr>
          <w:rStyle w:val="KeywordTok"/>
        </w:rPr>
        <w:t>c</w:t>
      </w:r>
      <w:r>
        <w:rPr>
          <w:rStyle w:val="NormalTok"/>
        </w:rPr>
        <w:t>(</w:t>
      </w:r>
      <w:r>
        <w:rPr>
          <w:rStyle w:val="StringTok"/>
        </w:rPr>
        <w:t>"cook"</w:t>
      </w:r>
      <w:r>
        <w:rPr>
          <w:rStyle w:val="NormalTok"/>
        </w:rPr>
        <w:t xml:space="preserve">, </w:t>
      </w:r>
      <w:r>
        <w:rPr>
          <w:rStyle w:val="StringTok"/>
        </w:rPr>
        <w:t>"hat"</w:t>
      </w:r>
      <w:r>
        <w:rPr>
          <w:rStyle w:val="NormalTok"/>
        </w:rPr>
        <w:t>))</w:t>
      </w:r>
      <w:r>
        <w:br/>
      </w:r>
      <w:proofErr w:type="spellStart"/>
      <w:r>
        <w:rPr>
          <w:rStyle w:val="KeywordTok"/>
        </w:rPr>
        <w:t>influencePlot</w:t>
      </w:r>
      <w:proofErr w:type="spellEnd"/>
      <w:r>
        <w:rPr>
          <w:rStyle w:val="NormalTok"/>
        </w:rPr>
        <w:t>(</w:t>
      </w:r>
      <w:proofErr w:type="spellStart"/>
      <w:r>
        <w:rPr>
          <w:rStyle w:val="NormalTok"/>
        </w:rPr>
        <w:t>lm_subset</w:t>
      </w:r>
      <w:proofErr w:type="spellEnd"/>
      <w:r>
        <w:rPr>
          <w:rStyle w:val="NormalTok"/>
        </w:rPr>
        <w:t>)</w:t>
      </w:r>
    </w:p>
    <w:p w14:paraId="4B9244C9" w14:textId="77777777" w:rsidR="00BC0773" w:rsidRDefault="00BC0773" w:rsidP="00BC0773">
      <w:pPr>
        <w:pStyle w:val="SourceCode"/>
      </w:pPr>
      <w:r>
        <w:rPr>
          <w:rStyle w:val="CommentTok"/>
        </w:rPr>
        <w:t># Compare our basic main effect model with the model removing unusual</w:t>
      </w:r>
      <w:r>
        <w:br/>
      </w:r>
      <w:r>
        <w:rPr>
          <w:rStyle w:val="CommentTok"/>
        </w:rPr>
        <w:t># observations.</w:t>
      </w:r>
      <w:r>
        <w:br/>
      </w:r>
      <w:proofErr w:type="spellStart"/>
      <w:r>
        <w:rPr>
          <w:rStyle w:val="NormalTok"/>
        </w:rPr>
        <w:t>lm_subset_nounusal</w:t>
      </w:r>
      <w:proofErr w:type="spellEnd"/>
      <w:r>
        <w:rPr>
          <w:rStyle w:val="NormalTok"/>
        </w:rPr>
        <w:t xml:space="preserve"> =</w:t>
      </w:r>
      <w:r>
        <w:rPr>
          <w:rStyle w:val="StringTok"/>
        </w:rPr>
        <w:t xml:space="preserve"> </w:t>
      </w:r>
      <w:proofErr w:type="spellStart"/>
      <w:r>
        <w:rPr>
          <w:rStyle w:val="NormalTok"/>
        </w:rPr>
        <w:t>lm_subset</w:t>
      </w:r>
      <w:proofErr w:type="spellEnd"/>
      <w:r>
        <w:rPr>
          <w:rStyle w:val="NormalTok"/>
        </w:rPr>
        <w:t xml:space="preserve"> </w:t>
      </w:r>
      <w:r>
        <w:rPr>
          <w:rStyle w:val="OperatorTok"/>
        </w:rPr>
        <w:t>%&gt;%</w:t>
      </w:r>
      <w:r>
        <w:rPr>
          <w:rStyle w:val="StringTok"/>
        </w:rPr>
        <w:t xml:space="preserve"> </w:t>
      </w:r>
      <w:r>
        <w:rPr>
          <w:rStyle w:val="KeywordTok"/>
        </w:rPr>
        <w:t>update</w:t>
      </w:r>
      <w:r>
        <w:rPr>
          <w:rStyle w:val="NormalTok"/>
        </w:rPr>
        <w:t>(</w:t>
      </w:r>
      <w:r>
        <w:rPr>
          <w:rStyle w:val="DataTypeTok"/>
        </w:rPr>
        <w:t>subset =</w:t>
      </w:r>
      <w:r>
        <w:rPr>
          <w:rStyle w:val="NormalTok"/>
        </w:rPr>
        <w:t xml:space="preserve"> </w:t>
      </w:r>
      <w:r>
        <w:rPr>
          <w:rStyle w:val="OperatorTok"/>
        </w:rPr>
        <w:t>-</w:t>
      </w:r>
      <w:r>
        <w:rPr>
          <w:rStyle w:val="KeywordTok"/>
        </w:rPr>
        <w:t>c</w:t>
      </w:r>
      <w:r>
        <w:rPr>
          <w:rStyle w:val="NormalTok"/>
        </w:rPr>
        <w:t>(</w:t>
      </w:r>
      <w:r>
        <w:rPr>
          <w:rStyle w:val="DecValTok"/>
        </w:rPr>
        <w:t>75</w:t>
      </w:r>
      <w:r>
        <w:rPr>
          <w:rStyle w:val="NormalTok"/>
        </w:rPr>
        <w:t xml:space="preserve">, </w:t>
      </w:r>
      <w:r>
        <w:rPr>
          <w:rStyle w:val="DecValTok"/>
        </w:rPr>
        <w:t>26</w:t>
      </w:r>
      <w:r>
        <w:rPr>
          <w:rStyle w:val="NormalTok"/>
        </w:rPr>
        <w:t xml:space="preserve">, </w:t>
      </w:r>
      <w:r>
        <w:rPr>
          <w:rStyle w:val="DecValTok"/>
        </w:rPr>
        <w:t>53</w:t>
      </w:r>
      <w:r>
        <w:rPr>
          <w:rStyle w:val="NormalTok"/>
        </w:rPr>
        <w:t xml:space="preserve">, </w:t>
      </w:r>
      <w:r>
        <w:rPr>
          <w:rStyle w:val="DecValTok"/>
        </w:rPr>
        <w:t>127</w:t>
      </w:r>
      <w:r>
        <w:rPr>
          <w:rStyle w:val="NormalTok"/>
        </w:rPr>
        <w:t xml:space="preserve">, </w:t>
      </w:r>
      <w:r>
        <w:rPr>
          <w:rStyle w:val="DecValTok"/>
        </w:rPr>
        <w:t>129</w:t>
      </w:r>
      <w:r>
        <w:rPr>
          <w:rStyle w:val="NormalTok"/>
        </w:rPr>
        <w:t xml:space="preserve">, </w:t>
      </w:r>
      <w:r>
        <w:br/>
      </w:r>
      <w:r>
        <w:rPr>
          <w:rStyle w:val="NormalTok"/>
        </w:rPr>
        <w:t xml:space="preserve">    </w:t>
      </w:r>
      <w:r>
        <w:rPr>
          <w:rStyle w:val="DecValTok"/>
        </w:rPr>
        <w:t>168</w:t>
      </w:r>
      <w:r>
        <w:rPr>
          <w:rStyle w:val="NormalTok"/>
        </w:rPr>
        <w:t xml:space="preserve">), </w:t>
      </w:r>
      <w:r>
        <w:rPr>
          <w:rStyle w:val="DataTypeTok"/>
        </w:rPr>
        <w:t>data =</w:t>
      </w:r>
      <w:r>
        <w:rPr>
          <w:rStyle w:val="NormalTok"/>
        </w:rPr>
        <w:t xml:space="preserve"> </w:t>
      </w:r>
      <w:proofErr w:type="spellStart"/>
      <w:r>
        <w:rPr>
          <w:rStyle w:val="NormalTok"/>
        </w:rPr>
        <w:t>car_t</w:t>
      </w:r>
      <w:proofErr w:type="spellEnd"/>
      <w:r>
        <w:rPr>
          <w:rStyle w:val="NormalTok"/>
        </w:rPr>
        <w:t>)</w:t>
      </w:r>
      <w:r>
        <w:br/>
      </w:r>
      <w:r>
        <w:rPr>
          <w:rStyle w:val="KeywordTok"/>
        </w:rPr>
        <w:t>S</w:t>
      </w:r>
      <w:r>
        <w:rPr>
          <w:rStyle w:val="NormalTok"/>
        </w:rPr>
        <w:t>(</w:t>
      </w:r>
      <w:proofErr w:type="spellStart"/>
      <w:r>
        <w:rPr>
          <w:rStyle w:val="NormalTok"/>
        </w:rPr>
        <w:t>lm_subset_nounusal</w:t>
      </w:r>
      <w:proofErr w:type="spellEnd"/>
      <w:r>
        <w:rPr>
          <w:rStyle w:val="NormalTok"/>
        </w:rPr>
        <w:t>)</w:t>
      </w:r>
    </w:p>
    <w:p w14:paraId="4565B46D" w14:textId="77777777" w:rsidR="00BC0773" w:rsidRDefault="00BC0773" w:rsidP="00BC0773">
      <w:pPr>
        <w:pStyle w:val="SourceCode"/>
      </w:pPr>
      <w:r>
        <w:rPr>
          <w:rStyle w:val="CommentTok"/>
        </w:rPr>
        <w:t># test the multi-collinearity</w:t>
      </w:r>
      <w:r>
        <w:br/>
      </w:r>
      <w:proofErr w:type="gramStart"/>
      <w:r>
        <w:rPr>
          <w:rStyle w:val="NormalTok"/>
        </w:rPr>
        <w:t>car</w:t>
      </w:r>
      <w:r>
        <w:rPr>
          <w:rStyle w:val="OperatorTok"/>
        </w:rPr>
        <w:t>::</w:t>
      </w:r>
      <w:proofErr w:type="spellStart"/>
      <w:proofErr w:type="gramEnd"/>
      <w:r>
        <w:rPr>
          <w:rStyle w:val="KeywordTok"/>
        </w:rPr>
        <w:t>vif</w:t>
      </w:r>
      <w:proofErr w:type="spellEnd"/>
      <w:r>
        <w:rPr>
          <w:rStyle w:val="NormalTok"/>
        </w:rPr>
        <w:t>(</w:t>
      </w:r>
      <w:proofErr w:type="spellStart"/>
      <w:r>
        <w:rPr>
          <w:rStyle w:val="NormalTok"/>
        </w:rPr>
        <w:t>lm_subset_nounusal</w:t>
      </w:r>
      <w:proofErr w:type="spellEnd"/>
      <w:r>
        <w:rPr>
          <w:rStyle w:val="NormalTok"/>
        </w:rPr>
        <w:t>)</w:t>
      </w:r>
    </w:p>
    <w:p w14:paraId="69C79888" w14:textId="77777777" w:rsidR="00BC0773" w:rsidRDefault="00BC0773" w:rsidP="00BC0773">
      <w:pPr>
        <w:pStyle w:val="SourceCode"/>
      </w:pPr>
      <w:r>
        <w:rPr>
          <w:rStyle w:val="CommentTok"/>
        </w:rPr>
        <w:t># test linearity</w:t>
      </w:r>
      <w:r>
        <w:br/>
      </w:r>
      <w:proofErr w:type="spellStart"/>
      <w:r>
        <w:rPr>
          <w:rStyle w:val="NormalTok"/>
        </w:rPr>
        <w:t>car_t_sub</w:t>
      </w:r>
      <w:proofErr w:type="spellEnd"/>
      <w:r>
        <w:rPr>
          <w:rStyle w:val="NormalTok"/>
        </w:rPr>
        <w:t xml:space="preserve"> =</w:t>
      </w:r>
      <w:r>
        <w:rPr>
          <w:rStyle w:val="StringTok"/>
        </w:rPr>
        <w:t xml:space="preserve"> </w:t>
      </w:r>
      <w:proofErr w:type="spellStart"/>
      <w:r>
        <w:rPr>
          <w:rStyle w:val="NormalTok"/>
        </w:rPr>
        <w:t>car_t</w:t>
      </w:r>
      <w:proofErr w:type="spellEnd"/>
      <w:r>
        <w:rPr>
          <w:rStyle w:val="NormalTok"/>
        </w:rPr>
        <w:t>[</w:t>
      </w:r>
      <w:r>
        <w:rPr>
          <w:rStyle w:val="OperatorTok"/>
        </w:rPr>
        <w:t>-</w:t>
      </w:r>
      <w:r>
        <w:rPr>
          <w:rStyle w:val="KeywordTok"/>
        </w:rPr>
        <w:t>c</w:t>
      </w:r>
      <w:r>
        <w:rPr>
          <w:rStyle w:val="NormalTok"/>
        </w:rPr>
        <w:t>(</w:t>
      </w:r>
      <w:r>
        <w:rPr>
          <w:rStyle w:val="DecValTok"/>
        </w:rPr>
        <w:t>26</w:t>
      </w:r>
      <w:r>
        <w:rPr>
          <w:rStyle w:val="NormalTok"/>
        </w:rPr>
        <w:t xml:space="preserve">, </w:t>
      </w:r>
      <w:r>
        <w:rPr>
          <w:rStyle w:val="DecValTok"/>
        </w:rPr>
        <w:t>53</w:t>
      </w:r>
      <w:r>
        <w:rPr>
          <w:rStyle w:val="NormalTok"/>
        </w:rPr>
        <w:t xml:space="preserve">, </w:t>
      </w:r>
      <w:r>
        <w:rPr>
          <w:rStyle w:val="DecValTok"/>
        </w:rPr>
        <w:t>75</w:t>
      </w:r>
      <w:r>
        <w:rPr>
          <w:rStyle w:val="NormalTok"/>
        </w:rPr>
        <w:t xml:space="preserve">, </w:t>
      </w:r>
      <w:r>
        <w:rPr>
          <w:rStyle w:val="DecValTok"/>
        </w:rPr>
        <w:t>127</w:t>
      </w:r>
      <w:r>
        <w:rPr>
          <w:rStyle w:val="NormalTok"/>
        </w:rPr>
        <w:t xml:space="preserve">, </w:t>
      </w:r>
      <w:r>
        <w:rPr>
          <w:rStyle w:val="DecValTok"/>
        </w:rPr>
        <w:t>129</w:t>
      </w:r>
      <w:r>
        <w:rPr>
          <w:rStyle w:val="NormalTok"/>
        </w:rPr>
        <w:t xml:space="preserve">, </w:t>
      </w:r>
      <w:r>
        <w:rPr>
          <w:rStyle w:val="DecValTok"/>
        </w:rPr>
        <w:t>168</w:t>
      </w:r>
      <w:r>
        <w:rPr>
          <w:rStyle w:val="NormalTok"/>
        </w:rPr>
        <w:t>), ]</w:t>
      </w:r>
      <w:r>
        <w:br/>
      </w:r>
      <w:proofErr w:type="spellStart"/>
      <w:r>
        <w:rPr>
          <w:rStyle w:val="KeywordTok"/>
        </w:rPr>
        <w:t>crPlots</w:t>
      </w:r>
      <w:proofErr w:type="spellEnd"/>
      <w:r>
        <w:rPr>
          <w:rStyle w:val="NormalTok"/>
        </w:rPr>
        <w:t>(</w:t>
      </w:r>
      <w:proofErr w:type="spellStart"/>
      <w:r>
        <w:rPr>
          <w:rStyle w:val="NormalTok"/>
        </w:rPr>
        <w:t>lm_subset_nounusal</w:t>
      </w:r>
      <w:proofErr w:type="spellEnd"/>
      <w:r>
        <w:rPr>
          <w:rStyle w:val="NormalTok"/>
        </w:rPr>
        <w:t>)</w:t>
      </w:r>
      <w:r>
        <w:br/>
      </w:r>
      <w:proofErr w:type="spellStart"/>
      <w:r>
        <w:rPr>
          <w:rStyle w:val="KeywordTok"/>
        </w:rPr>
        <w:t>boxTidwell</w:t>
      </w:r>
      <w:proofErr w:type="spellEnd"/>
      <w:r>
        <w:rPr>
          <w:rStyle w:val="NormalTok"/>
        </w:rPr>
        <w:t xml:space="preserve">(price </w:t>
      </w:r>
      <w:r>
        <w:rPr>
          <w:rStyle w:val="OperatorTok"/>
        </w:rPr>
        <w:t>~</w:t>
      </w:r>
      <w:r>
        <w:rPr>
          <w:rStyle w:val="StringTok"/>
        </w:rPr>
        <w:t xml:space="preserve"> </w:t>
      </w:r>
      <w:proofErr w:type="spellStart"/>
      <w:r>
        <w:rPr>
          <w:rStyle w:val="NormalTok"/>
        </w:rPr>
        <w:t>carwidth</w:t>
      </w:r>
      <w:proofErr w:type="spellEnd"/>
      <w:r>
        <w:rPr>
          <w:rStyle w:val="NormalTok"/>
        </w:rPr>
        <w:t xml:space="preserve"> </w:t>
      </w:r>
      <w:r>
        <w:rPr>
          <w:rStyle w:val="OperatorTok"/>
        </w:rPr>
        <w:t>+</w:t>
      </w:r>
      <w:r>
        <w:rPr>
          <w:rStyle w:val="StringTok"/>
        </w:rPr>
        <w:t xml:space="preserve"> </w:t>
      </w:r>
      <w:proofErr w:type="spellStart"/>
      <w:r>
        <w:rPr>
          <w:rStyle w:val="NormalTok"/>
        </w:rPr>
        <w:t>carlength</w:t>
      </w:r>
      <w:proofErr w:type="spellEnd"/>
      <w:r>
        <w:rPr>
          <w:rStyle w:val="NormalTok"/>
        </w:rPr>
        <w:t xml:space="preserve"> </w:t>
      </w:r>
      <w:r>
        <w:rPr>
          <w:rStyle w:val="OperatorTok"/>
        </w:rPr>
        <w:t>+</w:t>
      </w:r>
      <w:r>
        <w:rPr>
          <w:rStyle w:val="StringTok"/>
        </w:rPr>
        <w:t xml:space="preserve"> </w:t>
      </w:r>
      <w:proofErr w:type="spellStart"/>
      <w:r>
        <w:rPr>
          <w:rStyle w:val="NormalTok"/>
        </w:rPr>
        <w:t>boreratio</w:t>
      </w:r>
      <w:proofErr w:type="spellEnd"/>
      <w:r>
        <w:rPr>
          <w:rStyle w:val="NormalTok"/>
        </w:rPr>
        <w:t xml:space="preserve"> </w:t>
      </w:r>
      <w:r>
        <w:rPr>
          <w:rStyle w:val="OperatorTok"/>
        </w:rPr>
        <w:t>+</w:t>
      </w:r>
      <w:r>
        <w:rPr>
          <w:rStyle w:val="StringTok"/>
        </w:rPr>
        <w:t xml:space="preserve"> </w:t>
      </w:r>
      <w:r>
        <w:rPr>
          <w:rStyle w:val="NormalTok"/>
        </w:rPr>
        <w:t xml:space="preserve">horsepower, </w:t>
      </w:r>
      <w:r>
        <w:rPr>
          <w:rStyle w:val="OperatorTok"/>
        </w:rPr>
        <w:t>~</w:t>
      </w:r>
      <w:r>
        <w:rPr>
          <w:rStyle w:val="NormalTok"/>
        </w:rPr>
        <w:t xml:space="preserve">symboling1 </w:t>
      </w:r>
      <w:r>
        <w:rPr>
          <w:rStyle w:val="OperatorTok"/>
        </w:rPr>
        <w:t>+</w:t>
      </w:r>
      <w:r>
        <w:rPr>
          <w:rStyle w:val="StringTok"/>
        </w:rPr>
        <w:t xml:space="preserve"> </w:t>
      </w:r>
      <w:r>
        <w:br/>
      </w:r>
      <w:r>
        <w:rPr>
          <w:rStyle w:val="StringTok"/>
        </w:rPr>
        <w:t xml:space="preserve">    </w:t>
      </w:r>
      <w:proofErr w:type="spellStart"/>
      <w:r>
        <w:rPr>
          <w:rStyle w:val="NormalTok"/>
        </w:rPr>
        <w:t>fueltypegas</w:t>
      </w:r>
      <w:proofErr w:type="spellEnd"/>
      <w:r>
        <w:rPr>
          <w:rStyle w:val="NormalTok"/>
        </w:rPr>
        <w:t xml:space="preserve"> </w:t>
      </w:r>
      <w:r>
        <w:rPr>
          <w:rStyle w:val="OperatorTok"/>
        </w:rPr>
        <w:t>+</w:t>
      </w:r>
      <w:r>
        <w:rPr>
          <w:rStyle w:val="StringTok"/>
        </w:rPr>
        <w:t xml:space="preserve"> </w:t>
      </w:r>
      <w:proofErr w:type="spellStart"/>
      <w:r>
        <w:rPr>
          <w:rStyle w:val="NormalTok"/>
        </w:rPr>
        <w:t>carbody</w:t>
      </w:r>
      <w:proofErr w:type="spellEnd"/>
      <w:r>
        <w:rPr>
          <w:rStyle w:val="NormalTok"/>
        </w:rPr>
        <w:t xml:space="preserve"> </w:t>
      </w:r>
      <w:r>
        <w:rPr>
          <w:rStyle w:val="OperatorTok"/>
        </w:rPr>
        <w:t>+</w:t>
      </w:r>
      <w:r>
        <w:rPr>
          <w:rStyle w:val="StringTok"/>
        </w:rPr>
        <w:t xml:space="preserve"> </w:t>
      </w:r>
      <w:proofErr w:type="spellStart"/>
      <w:r>
        <w:rPr>
          <w:rStyle w:val="NormalTok"/>
        </w:rPr>
        <w:t>drivewheelfwd</w:t>
      </w:r>
      <w:proofErr w:type="spellEnd"/>
      <w:r>
        <w:rPr>
          <w:rStyle w:val="NormalTok"/>
        </w:rPr>
        <w:t xml:space="preserve"> </w:t>
      </w:r>
      <w:r>
        <w:rPr>
          <w:rStyle w:val="OperatorTok"/>
        </w:rPr>
        <w:t>+</w:t>
      </w:r>
      <w:r>
        <w:rPr>
          <w:rStyle w:val="StringTok"/>
        </w:rPr>
        <w:t xml:space="preserve"> </w:t>
      </w:r>
      <w:proofErr w:type="spellStart"/>
      <w:r>
        <w:rPr>
          <w:rStyle w:val="NormalTok"/>
        </w:rPr>
        <w:t>enginelocationrear</w:t>
      </w:r>
      <w:proofErr w:type="spellEnd"/>
      <w:r>
        <w:rPr>
          <w:rStyle w:val="NormalTok"/>
        </w:rPr>
        <w:t xml:space="preserve"> </w:t>
      </w:r>
      <w:r>
        <w:rPr>
          <w:rStyle w:val="OperatorTok"/>
        </w:rPr>
        <w:t>+</w:t>
      </w:r>
      <w:r>
        <w:rPr>
          <w:rStyle w:val="StringTok"/>
        </w:rPr>
        <w:t xml:space="preserve"> </w:t>
      </w:r>
      <w:proofErr w:type="spellStart"/>
      <w:r>
        <w:rPr>
          <w:rStyle w:val="NormalTok"/>
        </w:rPr>
        <w:t>brandlevel</w:t>
      </w:r>
      <w:proofErr w:type="spellEnd"/>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car_t_sub</w:t>
      </w:r>
      <w:proofErr w:type="spellEnd"/>
      <w:r>
        <w:rPr>
          <w:rStyle w:val="NormalTok"/>
        </w:rPr>
        <w:t>)</w:t>
      </w:r>
    </w:p>
    <w:p w14:paraId="29337891" w14:textId="77777777" w:rsidR="00BC0773" w:rsidRDefault="00BC0773" w:rsidP="00BC0773">
      <w:pPr>
        <w:pStyle w:val="SourceCode"/>
      </w:pPr>
      <w:r>
        <w:rPr>
          <w:rStyle w:val="VerbatimChar"/>
        </w:rPr>
        <w:lastRenderedPageBreak/>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36A52061" w14:textId="77777777" w:rsidR="00BC0773" w:rsidRDefault="00BC0773" w:rsidP="00BC0773">
      <w:pPr>
        <w:pStyle w:val="SourceCode"/>
      </w:pPr>
      <w:r>
        <w:rPr>
          <w:rStyle w:val="CommentTok"/>
        </w:rPr>
        <w:t># Check residuals</w:t>
      </w:r>
      <w:r>
        <w:br/>
      </w:r>
      <w:proofErr w:type="spellStart"/>
      <w:proofErr w:type="gramStart"/>
      <w:r>
        <w:rPr>
          <w:rStyle w:val="KeywordTok"/>
        </w:rPr>
        <w:t>residualPlots</w:t>
      </w:r>
      <w:proofErr w:type="spellEnd"/>
      <w:r>
        <w:rPr>
          <w:rStyle w:val="NormalTok"/>
        </w:rPr>
        <w:t>(</w:t>
      </w:r>
      <w:proofErr w:type="spellStart"/>
      <w:proofErr w:type="gramEnd"/>
      <w:r>
        <w:rPr>
          <w:rStyle w:val="NormalTok"/>
        </w:rPr>
        <w:t>lm_subset_nounusal</w:t>
      </w:r>
      <w:proofErr w:type="spellEnd"/>
      <w:r>
        <w:rPr>
          <w:rStyle w:val="NormalTok"/>
        </w:rPr>
        <w:t xml:space="preserve">, </w:t>
      </w:r>
      <w:r>
        <w:rPr>
          <w:rStyle w:val="DataTypeTok"/>
        </w:rPr>
        <w:t>type =</w:t>
      </w:r>
      <w:r>
        <w:rPr>
          <w:rStyle w:val="NormalTok"/>
        </w:rPr>
        <w:t xml:space="preserve"> </w:t>
      </w:r>
      <w:r>
        <w:rPr>
          <w:rStyle w:val="StringTok"/>
        </w:rPr>
        <w:t>"</w:t>
      </w:r>
      <w:proofErr w:type="spellStart"/>
      <w:r>
        <w:rPr>
          <w:rStyle w:val="StringTok"/>
        </w:rPr>
        <w:t>rstudent</w:t>
      </w:r>
      <w:proofErr w:type="spellEnd"/>
      <w:r>
        <w:rPr>
          <w:rStyle w:val="StringTok"/>
        </w:rPr>
        <w:t>"</w:t>
      </w:r>
      <w:r>
        <w:rPr>
          <w:rStyle w:val="NormalTok"/>
        </w:rPr>
        <w:t>)</w:t>
      </w:r>
      <w:r>
        <w:br/>
      </w:r>
      <w:proofErr w:type="spellStart"/>
      <w:r>
        <w:rPr>
          <w:rStyle w:val="KeywordTok"/>
        </w:rPr>
        <w:t>jarque.bera.test</w:t>
      </w:r>
      <w:proofErr w:type="spellEnd"/>
      <w:r>
        <w:rPr>
          <w:rStyle w:val="NormalTok"/>
        </w:rPr>
        <w:t>(</w:t>
      </w:r>
      <w:proofErr w:type="spellStart"/>
      <w:r>
        <w:rPr>
          <w:rStyle w:val="NormalTok"/>
        </w:rPr>
        <w:t>lm_subset_nounusal</w:t>
      </w:r>
      <w:r>
        <w:rPr>
          <w:rStyle w:val="OperatorTok"/>
        </w:rPr>
        <w:t>$</w:t>
      </w:r>
      <w:r>
        <w:rPr>
          <w:rStyle w:val="NormalTok"/>
        </w:rPr>
        <w:t>residuals</w:t>
      </w:r>
      <w:proofErr w:type="spellEnd"/>
      <w:r>
        <w:rPr>
          <w:rStyle w:val="NormalTok"/>
        </w:rPr>
        <w:t>)</w:t>
      </w:r>
    </w:p>
    <w:p w14:paraId="77D7EA93" w14:textId="77777777" w:rsidR="00BC0773" w:rsidRDefault="00BC0773" w:rsidP="00BC0773">
      <w:pPr>
        <w:pStyle w:val="SourceCode"/>
      </w:pPr>
      <w:r>
        <w:rPr>
          <w:rStyle w:val="CommentTok"/>
        </w:rPr>
        <w:t># Test model misspecification</w:t>
      </w:r>
      <w:r>
        <w:br/>
      </w:r>
      <w:proofErr w:type="spellStart"/>
      <w:proofErr w:type="gramStart"/>
      <w:r>
        <w:rPr>
          <w:rStyle w:val="KeywordTok"/>
        </w:rPr>
        <w:t>resettest</w:t>
      </w:r>
      <w:proofErr w:type="spellEnd"/>
      <w:r>
        <w:rPr>
          <w:rStyle w:val="NormalTok"/>
        </w:rPr>
        <w:t>(</w:t>
      </w:r>
      <w:proofErr w:type="spellStart"/>
      <w:proofErr w:type="gramEnd"/>
      <w:r>
        <w:rPr>
          <w:rStyle w:val="NormalTok"/>
        </w:rPr>
        <w:t>lm_subset</w:t>
      </w:r>
      <w:proofErr w:type="spellEnd"/>
      <w:r>
        <w:rPr>
          <w:rStyle w:val="NormalTok"/>
        </w:rPr>
        <w:t xml:space="preserve">, </w:t>
      </w:r>
      <w:r>
        <w:rPr>
          <w:rStyle w:val="DecValTok"/>
        </w:rPr>
        <w:t>2</w:t>
      </w:r>
      <w:r>
        <w:rPr>
          <w:rStyle w:val="NormalTok"/>
        </w:rPr>
        <w:t xml:space="preserve">, </w:t>
      </w:r>
      <w:r>
        <w:rPr>
          <w:rStyle w:val="DataTypeTok"/>
        </w:rPr>
        <w:t>type =</w:t>
      </w:r>
      <w:r>
        <w:rPr>
          <w:rStyle w:val="NormalTok"/>
        </w:rPr>
        <w:t xml:space="preserve"> </w:t>
      </w:r>
      <w:r>
        <w:rPr>
          <w:rStyle w:val="StringTok"/>
        </w:rPr>
        <w:t>"regressor"</w:t>
      </w:r>
      <w:r>
        <w:rPr>
          <w:rStyle w:val="NormalTok"/>
        </w:rPr>
        <w:t>)</w:t>
      </w:r>
      <w:r>
        <w:br/>
      </w:r>
      <w:proofErr w:type="spellStart"/>
      <w:r>
        <w:rPr>
          <w:rStyle w:val="KeywordTok"/>
        </w:rPr>
        <w:t>resettest</w:t>
      </w:r>
      <w:proofErr w:type="spellEnd"/>
      <w:r>
        <w:rPr>
          <w:rStyle w:val="NormalTok"/>
        </w:rPr>
        <w:t>(</w:t>
      </w:r>
      <w:proofErr w:type="spellStart"/>
      <w:r>
        <w:rPr>
          <w:rStyle w:val="NormalTok"/>
        </w:rPr>
        <w:t>lm_subset</w:t>
      </w:r>
      <w:proofErr w:type="spellEnd"/>
      <w:r>
        <w:rPr>
          <w:rStyle w:val="NormalTok"/>
        </w:rPr>
        <w:t xml:space="preserve">, </w:t>
      </w:r>
      <w:r>
        <w:rPr>
          <w:rStyle w:val="DecValTok"/>
        </w:rPr>
        <w:t>3</w:t>
      </w:r>
      <w:r>
        <w:rPr>
          <w:rStyle w:val="NormalTok"/>
        </w:rPr>
        <w:t xml:space="preserve">, </w:t>
      </w:r>
      <w:r>
        <w:rPr>
          <w:rStyle w:val="DataTypeTok"/>
        </w:rPr>
        <w:t>type =</w:t>
      </w:r>
      <w:r>
        <w:rPr>
          <w:rStyle w:val="NormalTok"/>
        </w:rPr>
        <w:t xml:space="preserve"> </w:t>
      </w:r>
      <w:r>
        <w:rPr>
          <w:rStyle w:val="StringTok"/>
        </w:rPr>
        <w:t>"regressor"</w:t>
      </w:r>
      <w:r>
        <w:rPr>
          <w:rStyle w:val="NormalTok"/>
        </w:rPr>
        <w:t>)</w:t>
      </w:r>
    </w:p>
    <w:p w14:paraId="314EF23A" w14:textId="77777777" w:rsidR="00BC0773" w:rsidRDefault="00BC0773" w:rsidP="00BC0773">
      <w:pPr>
        <w:pStyle w:val="SourceCode"/>
      </w:pPr>
      <w:r>
        <w:rPr>
          <w:rStyle w:val="CommentTok"/>
        </w:rPr>
        <w:t># Check homoskedasticity</w:t>
      </w:r>
      <w:r>
        <w:br/>
      </w:r>
      <w:proofErr w:type="spellStart"/>
      <w:r>
        <w:rPr>
          <w:rStyle w:val="KeywordTok"/>
        </w:rPr>
        <w:t>ncvTest</w:t>
      </w:r>
      <w:proofErr w:type="spellEnd"/>
      <w:r>
        <w:rPr>
          <w:rStyle w:val="NormalTok"/>
        </w:rPr>
        <w:t>(</w:t>
      </w:r>
      <w:proofErr w:type="spellStart"/>
      <w:r>
        <w:rPr>
          <w:rStyle w:val="NormalTok"/>
        </w:rPr>
        <w:t>lm_subset_nounusal</w:t>
      </w:r>
      <w:proofErr w:type="spellEnd"/>
      <w:r>
        <w:rPr>
          <w:rStyle w:val="NormalTok"/>
        </w:rPr>
        <w:t>)</w:t>
      </w:r>
      <w:r>
        <w:br/>
      </w:r>
      <w:proofErr w:type="spellStart"/>
      <w:r>
        <w:rPr>
          <w:rStyle w:val="KeywordTok"/>
        </w:rPr>
        <w:t>bptest</w:t>
      </w:r>
      <w:proofErr w:type="spellEnd"/>
      <w:r>
        <w:rPr>
          <w:rStyle w:val="NormalTok"/>
        </w:rPr>
        <w:t>(</w:t>
      </w:r>
      <w:proofErr w:type="spellStart"/>
      <w:r>
        <w:rPr>
          <w:rStyle w:val="NormalTok"/>
        </w:rPr>
        <w:t>lm_subset_nounusal</w:t>
      </w:r>
      <w:proofErr w:type="spellEnd"/>
      <w:r>
        <w:rPr>
          <w:rStyle w:val="NormalTok"/>
        </w:rPr>
        <w:t>)</w:t>
      </w:r>
      <w:r>
        <w:br/>
      </w:r>
      <w:proofErr w:type="spellStart"/>
      <w:r>
        <w:rPr>
          <w:rStyle w:val="KeywordTok"/>
        </w:rPr>
        <w:t>gqtest</w:t>
      </w:r>
      <w:proofErr w:type="spellEnd"/>
      <w:r>
        <w:rPr>
          <w:rStyle w:val="NormalTok"/>
        </w:rPr>
        <w:t>(</w:t>
      </w:r>
      <w:proofErr w:type="spellStart"/>
      <w:r>
        <w:rPr>
          <w:rStyle w:val="NormalTok"/>
        </w:rPr>
        <w:t>lm_subset_nounusal</w:t>
      </w:r>
      <w:proofErr w:type="spellEnd"/>
      <w:r>
        <w:rPr>
          <w:rStyle w:val="NormalTok"/>
        </w:rPr>
        <w:t>)</w:t>
      </w:r>
    </w:p>
    <w:p w14:paraId="3CAF7968" w14:textId="77777777" w:rsidR="00BC0773" w:rsidRDefault="00BC0773" w:rsidP="00BC0773">
      <w:pPr>
        <w:pStyle w:val="SourceCode"/>
      </w:pPr>
      <w:r>
        <w:rPr>
          <w:rStyle w:val="CommentTok"/>
        </w:rPr>
        <w:t># Robustness of Coefficients</w:t>
      </w:r>
      <w:r>
        <w:br/>
      </w:r>
      <w:proofErr w:type="spellStart"/>
      <w:r>
        <w:rPr>
          <w:rStyle w:val="NormalTok"/>
        </w:rPr>
        <w:t>coef_boot</w:t>
      </w:r>
      <w:proofErr w:type="spellEnd"/>
      <w:r>
        <w:rPr>
          <w:rStyle w:val="NormalTok"/>
        </w:rPr>
        <w:t xml:space="preserve"> =</w:t>
      </w:r>
      <w:r>
        <w:rPr>
          <w:rStyle w:val="StringTok"/>
        </w:rPr>
        <w:t xml:space="preserve"> </w:t>
      </w:r>
      <w:proofErr w:type="gramStart"/>
      <w:r>
        <w:rPr>
          <w:rStyle w:val="KeywordTok"/>
        </w:rPr>
        <w:t>Boot</w:t>
      </w:r>
      <w:r>
        <w:rPr>
          <w:rStyle w:val="NormalTok"/>
        </w:rPr>
        <w:t>(</w:t>
      </w:r>
      <w:proofErr w:type="spellStart"/>
      <w:proofErr w:type="gramEnd"/>
      <w:r>
        <w:rPr>
          <w:rStyle w:val="NormalTok"/>
        </w:rPr>
        <w:t>lm_subset_nounusal</w:t>
      </w:r>
      <w:proofErr w:type="spellEnd"/>
      <w:r>
        <w:rPr>
          <w:rStyle w:val="NormalTok"/>
        </w:rPr>
        <w:t xml:space="preserve">, </w:t>
      </w:r>
      <w:r>
        <w:rPr>
          <w:rStyle w:val="DataTypeTok"/>
        </w:rPr>
        <w:t>R =</w:t>
      </w:r>
      <w:r>
        <w:rPr>
          <w:rStyle w:val="NormalTok"/>
        </w:rPr>
        <w:t xml:space="preserve"> </w:t>
      </w:r>
      <w:r>
        <w:rPr>
          <w:rStyle w:val="DecValTok"/>
        </w:rPr>
        <w:t>999</w:t>
      </w:r>
      <w:r>
        <w:rPr>
          <w:rStyle w:val="NormalTok"/>
        </w:rPr>
        <w:t>)</w:t>
      </w:r>
      <w:r>
        <w:br/>
      </w:r>
      <w:r>
        <w:rPr>
          <w:rStyle w:val="KeywordTok"/>
        </w:rPr>
        <w:t>summary</w:t>
      </w:r>
      <w:r>
        <w:rPr>
          <w:rStyle w:val="NormalTok"/>
        </w:rPr>
        <w:t>(</w:t>
      </w:r>
      <w:proofErr w:type="spellStart"/>
      <w:r>
        <w:rPr>
          <w:rStyle w:val="NormalTok"/>
        </w:rPr>
        <w:t>coef_boot</w:t>
      </w:r>
      <w:proofErr w:type="spellEnd"/>
      <w:r>
        <w:rPr>
          <w:rStyle w:val="NormalTok"/>
        </w:rPr>
        <w:t>)</w:t>
      </w:r>
      <w:r>
        <w:br/>
      </w:r>
      <w:r>
        <w:rPr>
          <w:rStyle w:val="KeywordTok"/>
        </w:rPr>
        <w:t>hist</w:t>
      </w:r>
      <w:r>
        <w:rPr>
          <w:rStyle w:val="NormalTok"/>
        </w:rPr>
        <w:t>(</w:t>
      </w:r>
      <w:proofErr w:type="spellStart"/>
      <w:r>
        <w:rPr>
          <w:rStyle w:val="NormalTok"/>
        </w:rPr>
        <w:t>coef_boot</w:t>
      </w:r>
      <w:proofErr w:type="spellEnd"/>
      <w:r>
        <w:rPr>
          <w:rStyle w:val="NormalTok"/>
        </w:rPr>
        <w:t>)</w:t>
      </w:r>
      <w:r>
        <w:br/>
      </w:r>
      <w:proofErr w:type="spellStart"/>
      <w:r>
        <w:rPr>
          <w:rStyle w:val="KeywordTok"/>
        </w:rPr>
        <w:t>coef</w:t>
      </w:r>
      <w:proofErr w:type="spellEnd"/>
      <w:r>
        <w:rPr>
          <w:rStyle w:val="NormalTok"/>
        </w:rPr>
        <w:t>(</w:t>
      </w:r>
      <w:proofErr w:type="spellStart"/>
      <w:r>
        <w:rPr>
          <w:rStyle w:val="NormalTok"/>
        </w:rPr>
        <w:t>lm_subset_nounusal</w:t>
      </w:r>
      <w:proofErr w:type="spellEnd"/>
      <w:r>
        <w:rPr>
          <w:rStyle w:val="NormalTok"/>
        </w:rPr>
        <w:t>)</w:t>
      </w:r>
    </w:p>
    <w:p w14:paraId="32D1588F" w14:textId="77777777" w:rsidR="00BC0773" w:rsidRDefault="00BC0773" w:rsidP="00BC0773">
      <w:pPr>
        <w:pStyle w:val="SourceCode"/>
      </w:pPr>
      <w:r>
        <w:rPr>
          <w:rStyle w:val="CommentTok"/>
        </w:rPr>
        <w:t># Cross-Validation to check model performance</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w:t>
      </w:r>
      <w:r>
        <w:br/>
      </w:r>
      <w:r>
        <w:rPr>
          <w:rStyle w:val="NormalTok"/>
        </w:rPr>
        <w:t>cv =</w:t>
      </w:r>
      <w:r>
        <w:rPr>
          <w:rStyle w:val="StringTok"/>
        </w:rPr>
        <w:t xml:space="preserve"> </w:t>
      </w:r>
      <w:proofErr w:type="spellStart"/>
      <w:r>
        <w:rPr>
          <w:rStyle w:val="KeywordTok"/>
        </w:rPr>
        <w:t>CVlm</w:t>
      </w:r>
      <w:proofErr w:type="spellEnd"/>
      <w:r>
        <w:rPr>
          <w:rStyle w:val="NormalTok"/>
        </w:rPr>
        <w:t>(</w:t>
      </w:r>
      <w:r>
        <w:rPr>
          <w:rStyle w:val="DataTypeTok"/>
        </w:rPr>
        <w:t>data =</w:t>
      </w:r>
      <w:r>
        <w:rPr>
          <w:rStyle w:val="NormalTok"/>
        </w:rPr>
        <w:t xml:space="preserve"> </w:t>
      </w:r>
      <w:proofErr w:type="spellStart"/>
      <w:r>
        <w:rPr>
          <w:rStyle w:val="NormalTok"/>
        </w:rPr>
        <w:t>car_t</w:t>
      </w:r>
      <w:proofErr w:type="spellEnd"/>
      <w:r>
        <w:rPr>
          <w:rStyle w:val="NormalTok"/>
        </w:rPr>
        <w:t xml:space="preserve">, </w:t>
      </w:r>
      <w:proofErr w:type="spellStart"/>
      <w:r>
        <w:rPr>
          <w:rStyle w:val="DataTypeTok"/>
        </w:rPr>
        <w:t>form.lm</w:t>
      </w:r>
      <w:proofErr w:type="spellEnd"/>
      <w:r>
        <w:rPr>
          <w:rStyle w:val="DataTypeTok"/>
        </w:rPr>
        <w:t xml:space="preserve"> =</w:t>
      </w:r>
      <w:r>
        <w:rPr>
          <w:rStyle w:val="NormalTok"/>
        </w:rPr>
        <w:t xml:space="preserve"> </w:t>
      </w:r>
      <w:proofErr w:type="spellStart"/>
      <w:r>
        <w:rPr>
          <w:rStyle w:val="NormalTok"/>
        </w:rPr>
        <w:t>lm_subset_nounusal</w:t>
      </w:r>
      <w:proofErr w:type="spellEnd"/>
      <w:r>
        <w:rPr>
          <w:rStyle w:val="NormalTok"/>
        </w:rPr>
        <w:t xml:space="preserve">, </w:t>
      </w:r>
      <w:r>
        <w:rPr>
          <w:rStyle w:val="DataTypeTok"/>
        </w:rPr>
        <w:t>m =</w:t>
      </w:r>
      <w:r>
        <w:rPr>
          <w:rStyle w:val="NormalTok"/>
        </w:rPr>
        <w:t xml:space="preserve"> </w:t>
      </w:r>
      <w:r>
        <w:rPr>
          <w:rStyle w:val="DecValTok"/>
        </w:rPr>
        <w:t>5</w:t>
      </w:r>
      <w:r>
        <w:rPr>
          <w:rStyle w:val="NormalTok"/>
        </w:rPr>
        <w:t xml:space="preserve">, </w:t>
      </w:r>
      <w:proofErr w:type="spellStart"/>
      <w:r>
        <w:rPr>
          <w:rStyle w:val="DataTypeTok"/>
        </w:rPr>
        <w:t>printit</w:t>
      </w:r>
      <w:proofErr w:type="spellEnd"/>
      <w:r>
        <w:rPr>
          <w:rStyle w:val="DataTypeTok"/>
        </w:rPr>
        <w:t xml:space="preserve"> =</w:t>
      </w:r>
      <w:r>
        <w:rPr>
          <w:rStyle w:val="NormalTok"/>
        </w:rPr>
        <w:t xml:space="preserve"> F, </w:t>
      </w:r>
      <w:proofErr w:type="spellStart"/>
      <w:r>
        <w:rPr>
          <w:rStyle w:val="DataTypeTok"/>
        </w:rPr>
        <w:t>plotit</w:t>
      </w:r>
      <w:proofErr w:type="spellEnd"/>
      <w:r>
        <w:rPr>
          <w:rStyle w:val="DataTypeTok"/>
        </w:rPr>
        <w:t xml:space="preserve"> =</w:t>
      </w:r>
      <w:r>
        <w:rPr>
          <w:rStyle w:val="NormalTok"/>
        </w:rPr>
        <w:t xml:space="preserve"> T)</w:t>
      </w:r>
      <w:r>
        <w:br/>
      </w:r>
      <w:r>
        <w:rPr>
          <w:rStyle w:val="CommentTok"/>
        </w:rPr>
        <w:t># 0.03 0.02 0.02 0.02 0.02</w:t>
      </w:r>
      <w:r>
        <w:br/>
      </w:r>
      <w:r>
        <w:rPr>
          <w:rStyle w:val="KeywordTok"/>
        </w:rPr>
        <w:t>cat</w:t>
      </w:r>
      <w:r>
        <w:rPr>
          <w:rStyle w:val="NormalTok"/>
        </w:rPr>
        <w:t>(</w:t>
      </w:r>
      <w:r>
        <w:rPr>
          <w:rStyle w:val="StringTok"/>
        </w:rPr>
        <w:t>"Cross Validation MSE is:"</w:t>
      </w:r>
      <w:r>
        <w:rPr>
          <w:rStyle w:val="NormalTok"/>
        </w:rPr>
        <w:t xml:space="preserve">, </w:t>
      </w:r>
      <w:proofErr w:type="spellStart"/>
      <w:r>
        <w:rPr>
          <w:rStyle w:val="KeywordTok"/>
        </w:rPr>
        <w:t>attr</w:t>
      </w:r>
      <w:proofErr w:type="spellEnd"/>
      <w:r>
        <w:rPr>
          <w:rStyle w:val="NormalTok"/>
        </w:rPr>
        <w:t xml:space="preserve">(cv, </w:t>
      </w:r>
      <w:r>
        <w:rPr>
          <w:rStyle w:val="StringTok"/>
        </w:rPr>
        <w:t>"</w:t>
      </w:r>
      <w:proofErr w:type="spellStart"/>
      <w:r>
        <w:rPr>
          <w:rStyle w:val="StringTok"/>
        </w:rPr>
        <w:t>ms</w:t>
      </w:r>
      <w:proofErr w:type="spellEnd"/>
      <w:r>
        <w:rPr>
          <w:rStyle w:val="StringTok"/>
        </w:rPr>
        <w:t>"</w:t>
      </w:r>
      <w:r>
        <w:rPr>
          <w:rStyle w:val="NormalTok"/>
        </w:rPr>
        <w:t>))</w:t>
      </w:r>
    </w:p>
    <w:p w14:paraId="243F2E42" w14:textId="77777777" w:rsidR="00BC0773" w:rsidRDefault="00BC0773" w:rsidP="00BC0773">
      <w:pPr>
        <w:pStyle w:val="SourceCode"/>
      </w:pPr>
      <w:r>
        <w:rPr>
          <w:rStyle w:val="CommentTok"/>
        </w:rPr>
        <w:t># Final model</w:t>
      </w:r>
      <w:r>
        <w:br/>
      </w:r>
      <w:r>
        <w:rPr>
          <w:rStyle w:val="KeywordTok"/>
        </w:rPr>
        <w:t>S</w:t>
      </w:r>
      <w:r>
        <w:rPr>
          <w:rStyle w:val="NormalTok"/>
        </w:rPr>
        <w:t>(</w:t>
      </w:r>
      <w:proofErr w:type="spellStart"/>
      <w:r>
        <w:rPr>
          <w:rStyle w:val="NormalTok"/>
        </w:rPr>
        <w:t>lm_subset_nounusal</w:t>
      </w:r>
      <w:proofErr w:type="spellEnd"/>
      <w:r>
        <w:rPr>
          <w:rStyle w:val="NormalTok"/>
        </w:rPr>
        <w:t>)</w:t>
      </w:r>
    </w:p>
    <w:p w14:paraId="1A98F72F" w14:textId="77777777" w:rsidR="00BC0773" w:rsidRPr="00BC0773" w:rsidRDefault="00BC0773">
      <w:pPr>
        <w:pStyle w:val="a0"/>
        <w:rPr>
          <w:ins w:id="27" w:author="ZHU YITE" w:date="2019-11-12T16:56:00Z"/>
        </w:rPr>
        <w:pPrChange w:id="28" w:author="ZHU YITE" w:date="2019-11-12T16:56:00Z">
          <w:pPr>
            <w:pStyle w:val="4"/>
          </w:pPr>
        </w:pPrChange>
      </w:pPr>
    </w:p>
    <w:p w14:paraId="11455088" w14:textId="77777777" w:rsidR="00FB6E55" w:rsidRPr="00FB6E55" w:rsidRDefault="00FB6E55">
      <w:pPr>
        <w:pStyle w:val="a0"/>
        <w:rPr>
          <w:lang w:eastAsia="zh-CN"/>
        </w:rPr>
      </w:pPr>
    </w:p>
    <w:p w14:paraId="0B502C55" w14:textId="77777777" w:rsidR="00E12DDE" w:rsidRDefault="00703625">
      <w:pPr>
        <w:pStyle w:val="2"/>
      </w:pPr>
      <w:bookmarkStart w:id="29" w:name="bibliography"/>
      <w:r>
        <w:t>Bibliography</w:t>
      </w:r>
      <w:bookmarkEnd w:id="29"/>
    </w:p>
    <w:p w14:paraId="1DC17533" w14:textId="77777777" w:rsidR="00E12DDE" w:rsidRDefault="00703625">
      <w:pPr>
        <w:pStyle w:val="FirstParagraph"/>
      </w:pPr>
      <w:r>
        <w:t>GINTER, J., YOUNG, M. and DICKSON, P. (1987). A Market Efficiency Study of Used Car Reliability and Prices. Journal of Consumer Affairs, 21(2), pp.258-276.</w:t>
      </w:r>
    </w:p>
    <w:p w14:paraId="21B9E179" w14:textId="4D95F019" w:rsidR="00E12DDE" w:rsidRDefault="00703625">
      <w:pPr>
        <w:pStyle w:val="a0"/>
        <w:rPr>
          <w:ins w:id="30" w:author="袁健 周" w:date="2019-11-12T17:04:00Z"/>
        </w:rPr>
      </w:pPr>
      <w:r>
        <w:t xml:space="preserve">Prieto, M. and </w:t>
      </w:r>
      <w:proofErr w:type="spellStart"/>
      <w:r>
        <w:t>Caemmerer</w:t>
      </w:r>
      <w:proofErr w:type="spellEnd"/>
      <w:r>
        <w:t>, B. (2013). An exploration of factors influencing car purchasing decisions. International Journal of Retail &amp; Distribution Management, 41(10), pp.738-764.</w:t>
      </w:r>
    </w:p>
    <w:p w14:paraId="0C28D716" w14:textId="17B8F1F4" w:rsidR="007A5583" w:rsidRDefault="007A5583">
      <w:pPr>
        <w:pStyle w:val="a0"/>
      </w:pPr>
      <w:proofErr w:type="spellStart"/>
      <w:r w:rsidRPr="007A5583">
        <w:t>Hlavac</w:t>
      </w:r>
      <w:proofErr w:type="spellEnd"/>
      <w:r w:rsidRPr="007A5583">
        <w:t>, Marek (2018). stargaze</w:t>
      </w:r>
      <w:bookmarkStart w:id="31" w:name="_GoBack"/>
      <w:bookmarkEnd w:id="31"/>
      <w:r w:rsidRPr="007A5583">
        <w:t>r: Well-Formatted Regression and Summary Statistics Tables.</w:t>
      </w:r>
    </w:p>
    <w:sectPr w:rsidR="007A558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袁健 周" w:date="2019-11-12T14:32:00Z" w:initials="袁健">
    <w:p w14:paraId="14FAD17F" w14:textId="0AD5EE1C" w:rsidR="00C268BC" w:rsidRDefault="00C268BC">
      <w:pPr>
        <w:pStyle w:val="af9"/>
        <w:rPr>
          <w:lang w:eastAsia="zh-CN"/>
        </w:rPr>
      </w:pPr>
      <w:r>
        <w:rPr>
          <w:rStyle w:val="af8"/>
        </w:rPr>
        <w:annotationRef/>
      </w:r>
      <w:r>
        <w:rPr>
          <w:rFonts w:hint="eastAsia"/>
          <w:lang w:eastAsia="zh-CN"/>
        </w:rPr>
        <w:t>这里</w:t>
      </w:r>
      <w:r>
        <w:rPr>
          <w:rFonts w:hint="eastAsia"/>
          <w:lang w:eastAsia="zh-CN"/>
        </w:rPr>
        <w:t>dictionary</w:t>
      </w:r>
      <w:r>
        <w:rPr>
          <w:rFonts w:hint="eastAsia"/>
          <w:lang w:eastAsia="zh-CN"/>
        </w:rPr>
        <w:t>有点问题，实际数据库里是叫</w:t>
      </w:r>
      <w:proofErr w:type="spellStart"/>
      <w:r>
        <w:rPr>
          <w:rFonts w:hint="eastAsia"/>
          <w:lang w:eastAsia="zh-CN"/>
        </w:rPr>
        <w:t>Car</w:t>
      </w:r>
      <w:r>
        <w:rPr>
          <w:lang w:eastAsia="zh-CN"/>
        </w:rPr>
        <w:t>N</w:t>
      </w:r>
      <w:r>
        <w:rPr>
          <w:rFonts w:hint="eastAsia"/>
          <w:lang w:eastAsia="zh-CN"/>
        </w:rPr>
        <w:t>ame</w:t>
      </w:r>
      <w:proofErr w:type="spellEnd"/>
    </w:p>
  </w:comment>
  <w:comment w:id="7" w:author="袁健 周" w:date="2019-11-12T14:35:00Z" w:initials="袁健">
    <w:p w14:paraId="18AE0636" w14:textId="49BAABC8" w:rsidR="00C268BC" w:rsidRDefault="00C268BC">
      <w:pPr>
        <w:pStyle w:val="af9"/>
        <w:rPr>
          <w:lang w:eastAsia="zh-CN"/>
        </w:rPr>
      </w:pPr>
      <w:r>
        <w:rPr>
          <w:rStyle w:val="af8"/>
        </w:rPr>
        <w:annotationRef/>
      </w:r>
      <w:r>
        <w:rPr>
          <w:rFonts w:hint="eastAsia"/>
          <w:lang w:eastAsia="zh-CN"/>
        </w:rPr>
        <w:t>图上的</w:t>
      </w:r>
      <w:r>
        <w:rPr>
          <w:rFonts w:hint="eastAsia"/>
          <w:lang w:eastAsia="zh-CN"/>
        </w:rPr>
        <w:t>label</w:t>
      </w:r>
      <w:r>
        <w:rPr>
          <w:rFonts w:hint="eastAsia"/>
          <w:lang w:eastAsia="zh-CN"/>
        </w:rPr>
        <w:t>看不太清</w:t>
      </w:r>
    </w:p>
  </w:comment>
  <w:comment w:id="8" w:author="ZHU YITE" w:date="2019-11-12T16:55:00Z" w:initials="ZY">
    <w:p w14:paraId="638A52F6" w14:textId="526F948B" w:rsidR="00BC0773" w:rsidRDefault="00BC0773">
      <w:pPr>
        <w:pStyle w:val="af9"/>
        <w:rPr>
          <w:lang w:eastAsia="zh-CN"/>
        </w:rPr>
      </w:pPr>
      <w:r>
        <w:rPr>
          <w:rStyle w:val="af8"/>
        </w:rPr>
        <w:annotationRef/>
      </w:r>
      <w:r>
        <w:rPr>
          <w:rFonts w:hint="eastAsia"/>
          <w:lang w:eastAsia="zh-CN"/>
        </w:rPr>
        <w:t>图</w:t>
      </w:r>
      <w:r>
        <w:rPr>
          <w:rStyle w:val="af8"/>
        </w:rPr>
        <w:annotationRef/>
      </w:r>
      <w:r>
        <w:rPr>
          <w:rFonts w:hint="eastAsia"/>
          <w:lang w:eastAsia="zh-CN"/>
        </w:rPr>
        <w:t>放大就挺清楚了。完整版做完以后转</w:t>
      </w:r>
      <w:r>
        <w:rPr>
          <w:rFonts w:hint="eastAsia"/>
          <w:lang w:eastAsia="zh-CN"/>
        </w:rPr>
        <w:t>pdf</w:t>
      </w:r>
      <w:r>
        <w:rPr>
          <w:rFonts w:hint="eastAsia"/>
          <w:lang w:eastAsia="zh-CN"/>
        </w:rPr>
        <w:t>看看效果，如果效果不好可以把图放大一点。</w:t>
      </w:r>
    </w:p>
  </w:comment>
  <w:comment w:id="9" w:author="袁健 周" w:date="2019-11-12T14:41:00Z" w:initials="袁健">
    <w:p w14:paraId="08F5581A" w14:textId="03ADC975" w:rsidR="00C268BC" w:rsidRDefault="00C268BC">
      <w:pPr>
        <w:pStyle w:val="af9"/>
        <w:rPr>
          <w:lang w:eastAsia="zh-CN"/>
        </w:rPr>
      </w:pPr>
      <w:r>
        <w:rPr>
          <w:rStyle w:val="af8"/>
        </w:rPr>
        <w:annotationRef/>
      </w:r>
      <w:r>
        <w:rPr>
          <w:rFonts w:hint="eastAsia"/>
          <w:lang w:eastAsia="zh-CN"/>
        </w:rPr>
        <w:t>这些颜色我都不知道叫什么。。图例看不太清，最好在文字里标注一下</w:t>
      </w:r>
    </w:p>
  </w:comment>
  <w:comment w:id="10" w:author="袁健 周" w:date="2019-11-12T14:58:00Z" w:initials="袁健">
    <w:p w14:paraId="68B1C459" w14:textId="67A11501" w:rsidR="00C268BC" w:rsidRDefault="00C268BC">
      <w:pPr>
        <w:pStyle w:val="af9"/>
        <w:rPr>
          <w:lang w:eastAsia="zh-CN"/>
        </w:rPr>
      </w:pPr>
      <w:r>
        <w:rPr>
          <w:rStyle w:val="af8"/>
        </w:rPr>
        <w:annotationRef/>
      </w:r>
      <w:r>
        <w:rPr>
          <w:lang w:eastAsia="zh-CN"/>
        </w:rPr>
        <w:t>T</w:t>
      </w:r>
      <w:r>
        <w:rPr>
          <w:rFonts w:hint="eastAsia"/>
          <w:lang w:eastAsia="zh-CN"/>
        </w:rPr>
        <w:t>ransformation</w:t>
      </w:r>
      <w:r>
        <w:rPr>
          <w:rFonts w:hint="eastAsia"/>
          <w:lang w:eastAsia="zh-CN"/>
        </w:rPr>
        <w:t>这块有点乱，可以再讨论一下</w:t>
      </w:r>
    </w:p>
  </w:comment>
  <w:comment w:id="13" w:author="袁健 周" w:date="2019-11-12T15:20:00Z" w:initials="袁健">
    <w:p w14:paraId="25F90D36" w14:textId="6AFB31D8" w:rsidR="001C4F7E" w:rsidRDefault="001C4F7E">
      <w:pPr>
        <w:pStyle w:val="af9"/>
        <w:rPr>
          <w:lang w:eastAsia="zh-CN"/>
        </w:rPr>
      </w:pPr>
      <w:r>
        <w:rPr>
          <w:rStyle w:val="af8"/>
        </w:rPr>
        <w:annotationRef/>
      </w:r>
      <w:r>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AD17F" w15:done="0"/>
  <w15:commentEx w15:paraId="18AE0636" w15:done="0"/>
  <w15:commentEx w15:paraId="638A52F6" w15:paraIdParent="18AE0636" w15:done="0"/>
  <w15:commentEx w15:paraId="08F5581A" w15:done="0"/>
  <w15:commentEx w15:paraId="68B1C459" w15:done="0"/>
  <w15:commentEx w15:paraId="25F90D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AD17F" w16cid:durableId="2175410F"/>
  <w16cid:commentId w16cid:paraId="18AE0636" w16cid:durableId="2175419D"/>
  <w16cid:commentId w16cid:paraId="638A52F6" w16cid:durableId="2175628F"/>
  <w16cid:commentId w16cid:paraId="08F5581A" w16cid:durableId="21754334"/>
  <w16cid:commentId w16cid:paraId="68B1C459" w16cid:durableId="21754718"/>
  <w16cid:commentId w16cid:paraId="25F90D36" w16cid:durableId="21754C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F6406" w14:textId="77777777" w:rsidR="00B152B0" w:rsidRDefault="00B152B0">
      <w:pPr>
        <w:spacing w:after="0"/>
      </w:pPr>
      <w:r>
        <w:separator/>
      </w:r>
    </w:p>
  </w:endnote>
  <w:endnote w:type="continuationSeparator" w:id="0">
    <w:p w14:paraId="16AC7309" w14:textId="77777777" w:rsidR="00B152B0" w:rsidRDefault="00B15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AA3C" w14:textId="77777777" w:rsidR="00B152B0" w:rsidRDefault="00B152B0">
      <w:r>
        <w:separator/>
      </w:r>
    </w:p>
  </w:footnote>
  <w:footnote w:type="continuationSeparator" w:id="0">
    <w:p w14:paraId="43ACDF53" w14:textId="77777777" w:rsidR="00B152B0" w:rsidRDefault="00B15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2969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278A3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7090784"/>
    <w:multiLevelType w:val="hybridMultilevel"/>
    <w:tmpl w:val="6F0A6FBE"/>
    <w:lvl w:ilvl="0" w:tplc="2DDA86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U YITE">
    <w15:presenceInfo w15:providerId="Windows Live" w15:userId="88d3518f6dd933de"/>
  </w15:person>
  <w15:person w15:author="袁健 周">
    <w15:presenceInfo w15:providerId="Windows Live" w15:userId="042ed9453ca02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D0A"/>
    <w:rsid w:val="000E2DC9"/>
    <w:rsid w:val="0014320C"/>
    <w:rsid w:val="0015703E"/>
    <w:rsid w:val="00177902"/>
    <w:rsid w:val="001B1C3E"/>
    <w:rsid w:val="001C4F7E"/>
    <w:rsid w:val="002C5656"/>
    <w:rsid w:val="00453811"/>
    <w:rsid w:val="0049629C"/>
    <w:rsid w:val="004A1209"/>
    <w:rsid w:val="004A2874"/>
    <w:rsid w:val="004E29B3"/>
    <w:rsid w:val="005429E5"/>
    <w:rsid w:val="00543320"/>
    <w:rsid w:val="005719E5"/>
    <w:rsid w:val="005768C3"/>
    <w:rsid w:val="0058524A"/>
    <w:rsid w:val="00590D07"/>
    <w:rsid w:val="005F7AC7"/>
    <w:rsid w:val="006212CD"/>
    <w:rsid w:val="006E0E81"/>
    <w:rsid w:val="00703625"/>
    <w:rsid w:val="00784D58"/>
    <w:rsid w:val="007A5583"/>
    <w:rsid w:val="00826BFB"/>
    <w:rsid w:val="008D6863"/>
    <w:rsid w:val="009A626F"/>
    <w:rsid w:val="00A26C96"/>
    <w:rsid w:val="00A76501"/>
    <w:rsid w:val="00B03EC2"/>
    <w:rsid w:val="00B06C11"/>
    <w:rsid w:val="00B152B0"/>
    <w:rsid w:val="00B86B75"/>
    <w:rsid w:val="00BC0773"/>
    <w:rsid w:val="00BC0AB3"/>
    <w:rsid w:val="00BC48D5"/>
    <w:rsid w:val="00C1793F"/>
    <w:rsid w:val="00C268BC"/>
    <w:rsid w:val="00C36279"/>
    <w:rsid w:val="00C50596"/>
    <w:rsid w:val="00C84B2A"/>
    <w:rsid w:val="00CB4794"/>
    <w:rsid w:val="00CB47F6"/>
    <w:rsid w:val="00CD3B90"/>
    <w:rsid w:val="00DA1B62"/>
    <w:rsid w:val="00DC660E"/>
    <w:rsid w:val="00E12DDE"/>
    <w:rsid w:val="00E315A3"/>
    <w:rsid w:val="00E976CB"/>
    <w:rsid w:val="00EB592F"/>
    <w:rsid w:val="00F64BB3"/>
    <w:rsid w:val="00FB6E55"/>
    <w:rsid w:val="00FD6A2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5ED4D"/>
  <w15:docId w15:val="{057C8F37-6739-4546-BD21-877F197E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link w:val="6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link w:val="7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link w:val="8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link w:val="9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link w:val="a6"/>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0"/>
    <w:link w:val="a8"/>
    <w:qFormat/>
    <w:pPr>
      <w:spacing w:before="240"/>
    </w:pPr>
    <w:rPr>
      <w:sz w:val="30"/>
      <w:szCs w:val="30"/>
    </w:rPr>
  </w:style>
  <w:style w:type="paragraph" w:customStyle="1" w:styleId="Author">
    <w:name w:val="Author"/>
    <w:next w:val="a0"/>
    <w:qFormat/>
    <w:pPr>
      <w:keepNext/>
      <w:keepLines/>
      <w:jc w:val="center"/>
    </w:pPr>
  </w:style>
  <w:style w:type="paragraph" w:styleId="a9">
    <w:name w:val="Date"/>
    <w:next w:val="a0"/>
    <w:link w:val="aa"/>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b">
    <w:name w:val="Bibliography"/>
    <w:basedOn w:val="a"/>
    <w:qFormat/>
  </w:style>
  <w:style w:type="paragraph" w:styleId="ac">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d">
    <w:name w:val="footnote text"/>
    <w:basedOn w:val="a"/>
    <w:link w:val="a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
    <w:name w:val="caption"/>
    <w:basedOn w:val="a"/>
    <w:link w:val="af0"/>
    <w:qFormat/>
    <w:pPr>
      <w:spacing w:after="120"/>
    </w:pPr>
    <w:rPr>
      <w:i/>
    </w:rPr>
  </w:style>
  <w:style w:type="paragraph" w:customStyle="1" w:styleId="TableCaption">
    <w:name w:val="Table Caption"/>
    <w:basedOn w:val="af"/>
    <w:pPr>
      <w:keepNext/>
    </w:pPr>
  </w:style>
  <w:style w:type="paragraph" w:customStyle="1" w:styleId="ImageCaption">
    <w:name w:val="Image Caption"/>
    <w:basedOn w:val="af"/>
  </w:style>
  <w:style w:type="paragraph" w:customStyle="1" w:styleId="Figure">
    <w:name w:val="Figure"/>
    <w:basedOn w:val="a"/>
  </w:style>
  <w:style w:type="paragraph" w:customStyle="1" w:styleId="CaptionedFigure">
    <w:name w:val="Captioned Figure"/>
    <w:basedOn w:val="Figure"/>
    <w:pPr>
      <w:keepNext/>
    </w:pPr>
  </w:style>
  <w:style w:type="character" w:customStyle="1" w:styleId="af0">
    <w:name w:val="题注 字符"/>
    <w:basedOn w:val="a1"/>
    <w:link w:val="af"/>
  </w:style>
  <w:style w:type="character" w:customStyle="1" w:styleId="VerbatimChar">
    <w:name w:val="Verbatim Char"/>
    <w:basedOn w:val="af0"/>
    <w:link w:val="SourceCode"/>
    <w:rPr>
      <w:rFonts w:ascii="Consolas" w:hAnsi="Consolas"/>
      <w:sz w:val="22"/>
    </w:rPr>
  </w:style>
  <w:style w:type="character" w:styleId="af1">
    <w:name w:val="footnote reference"/>
    <w:basedOn w:val="af0"/>
    <w:rPr>
      <w:vertAlign w:val="superscript"/>
    </w:rPr>
  </w:style>
  <w:style w:type="character" w:styleId="af2">
    <w:name w:val="Hyperlink"/>
    <w:basedOn w:val="af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3">
    <w:name w:val="header"/>
    <w:basedOn w:val="a"/>
    <w:link w:val="af4"/>
    <w:unhideWhenUsed/>
    <w:rsid w:val="005719E5"/>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1"/>
    <w:link w:val="af3"/>
    <w:rsid w:val="005719E5"/>
    <w:rPr>
      <w:sz w:val="18"/>
      <w:szCs w:val="18"/>
    </w:rPr>
  </w:style>
  <w:style w:type="paragraph" w:styleId="af5">
    <w:name w:val="footer"/>
    <w:basedOn w:val="a"/>
    <w:link w:val="af6"/>
    <w:unhideWhenUsed/>
    <w:rsid w:val="005719E5"/>
    <w:pPr>
      <w:tabs>
        <w:tab w:val="center" w:pos="4153"/>
        <w:tab w:val="right" w:pos="8306"/>
      </w:tabs>
      <w:snapToGrid w:val="0"/>
    </w:pPr>
    <w:rPr>
      <w:sz w:val="18"/>
      <w:szCs w:val="18"/>
    </w:rPr>
  </w:style>
  <w:style w:type="character" w:customStyle="1" w:styleId="af6">
    <w:name w:val="页脚 字符"/>
    <w:basedOn w:val="a1"/>
    <w:link w:val="af5"/>
    <w:rsid w:val="005719E5"/>
    <w:rPr>
      <w:sz w:val="18"/>
      <w:szCs w:val="18"/>
    </w:rPr>
  </w:style>
  <w:style w:type="paragraph" w:styleId="af7">
    <w:name w:val="List Paragraph"/>
    <w:basedOn w:val="a"/>
    <w:uiPriority w:val="34"/>
    <w:qFormat/>
    <w:rsid w:val="00CB4794"/>
    <w:pPr>
      <w:widowControl w:val="0"/>
      <w:spacing w:after="0"/>
      <w:ind w:firstLineChars="200" w:firstLine="420"/>
      <w:jc w:val="both"/>
    </w:pPr>
    <w:rPr>
      <w:kern w:val="2"/>
      <w:sz w:val="21"/>
      <w:szCs w:val="22"/>
      <w:lang w:eastAsia="zh-CN"/>
    </w:rPr>
  </w:style>
  <w:style w:type="character" w:styleId="af8">
    <w:name w:val="annotation reference"/>
    <w:basedOn w:val="a1"/>
    <w:semiHidden/>
    <w:unhideWhenUsed/>
    <w:rsid w:val="0058524A"/>
    <w:rPr>
      <w:sz w:val="21"/>
      <w:szCs w:val="21"/>
    </w:rPr>
  </w:style>
  <w:style w:type="paragraph" w:styleId="af9">
    <w:name w:val="annotation text"/>
    <w:basedOn w:val="a"/>
    <w:link w:val="afa"/>
    <w:semiHidden/>
    <w:unhideWhenUsed/>
    <w:rsid w:val="0058524A"/>
  </w:style>
  <w:style w:type="character" w:customStyle="1" w:styleId="afa">
    <w:name w:val="批注文字 字符"/>
    <w:basedOn w:val="a1"/>
    <w:link w:val="af9"/>
    <w:semiHidden/>
    <w:rsid w:val="0058524A"/>
  </w:style>
  <w:style w:type="paragraph" w:styleId="afb">
    <w:name w:val="annotation subject"/>
    <w:basedOn w:val="af9"/>
    <w:next w:val="af9"/>
    <w:link w:val="afc"/>
    <w:semiHidden/>
    <w:unhideWhenUsed/>
    <w:rsid w:val="0058524A"/>
    <w:rPr>
      <w:b/>
      <w:bCs/>
    </w:rPr>
  </w:style>
  <w:style w:type="character" w:customStyle="1" w:styleId="afc">
    <w:name w:val="批注主题 字符"/>
    <w:basedOn w:val="afa"/>
    <w:link w:val="afb"/>
    <w:semiHidden/>
    <w:rsid w:val="0058524A"/>
    <w:rPr>
      <w:b/>
      <w:bCs/>
    </w:rPr>
  </w:style>
  <w:style w:type="paragraph" w:styleId="afd">
    <w:name w:val="Balloon Text"/>
    <w:basedOn w:val="a"/>
    <w:link w:val="afe"/>
    <w:semiHidden/>
    <w:unhideWhenUsed/>
    <w:rsid w:val="0058524A"/>
    <w:pPr>
      <w:spacing w:after="0"/>
    </w:pPr>
    <w:rPr>
      <w:sz w:val="18"/>
      <w:szCs w:val="18"/>
    </w:rPr>
  </w:style>
  <w:style w:type="character" w:customStyle="1" w:styleId="afe">
    <w:name w:val="批注框文本 字符"/>
    <w:basedOn w:val="a1"/>
    <w:link w:val="afd"/>
    <w:semiHidden/>
    <w:rsid w:val="0058524A"/>
    <w:rPr>
      <w:sz w:val="18"/>
      <w:szCs w:val="18"/>
    </w:rPr>
  </w:style>
  <w:style w:type="character" w:styleId="aff">
    <w:name w:val="Placeholder Text"/>
    <w:basedOn w:val="a1"/>
    <w:semiHidden/>
    <w:rsid w:val="0014320C"/>
    <w:rPr>
      <w:color w:val="808080"/>
    </w:rPr>
  </w:style>
  <w:style w:type="character" w:customStyle="1" w:styleId="10">
    <w:name w:val="标题 1 字符"/>
    <w:basedOn w:val="a1"/>
    <w:link w:val="1"/>
    <w:uiPriority w:val="9"/>
    <w:rsid w:val="00FB6E55"/>
    <w:rPr>
      <w:rFonts w:asciiTheme="majorHAnsi" w:eastAsiaTheme="majorEastAsia" w:hAnsiTheme="majorHAnsi" w:cstheme="majorBidi"/>
      <w:b/>
      <w:bCs/>
      <w:color w:val="345A8A" w:themeColor="accent1" w:themeShade="B5"/>
      <w:sz w:val="32"/>
      <w:szCs w:val="32"/>
    </w:rPr>
  </w:style>
  <w:style w:type="character" w:customStyle="1" w:styleId="20">
    <w:name w:val="标题 2 字符"/>
    <w:basedOn w:val="a1"/>
    <w:link w:val="2"/>
    <w:uiPriority w:val="9"/>
    <w:rsid w:val="00FB6E55"/>
    <w:rPr>
      <w:rFonts w:asciiTheme="majorHAnsi" w:eastAsiaTheme="majorEastAsia" w:hAnsiTheme="majorHAnsi" w:cstheme="majorBidi"/>
      <w:b/>
      <w:bCs/>
      <w:color w:val="4F81BD" w:themeColor="accent1"/>
      <w:sz w:val="32"/>
      <w:szCs w:val="32"/>
    </w:rPr>
  </w:style>
  <w:style w:type="character" w:customStyle="1" w:styleId="30">
    <w:name w:val="标题 3 字符"/>
    <w:basedOn w:val="a1"/>
    <w:link w:val="3"/>
    <w:uiPriority w:val="9"/>
    <w:rsid w:val="00FB6E55"/>
    <w:rPr>
      <w:rFonts w:asciiTheme="majorHAnsi" w:eastAsiaTheme="majorEastAsia" w:hAnsiTheme="majorHAnsi" w:cstheme="majorBidi"/>
      <w:b/>
      <w:bCs/>
      <w:color w:val="4F81BD" w:themeColor="accent1"/>
      <w:sz w:val="28"/>
      <w:szCs w:val="28"/>
    </w:rPr>
  </w:style>
  <w:style w:type="character" w:customStyle="1" w:styleId="40">
    <w:name w:val="标题 4 字符"/>
    <w:basedOn w:val="a1"/>
    <w:link w:val="4"/>
    <w:uiPriority w:val="9"/>
    <w:rsid w:val="00FB6E55"/>
    <w:rPr>
      <w:rFonts w:asciiTheme="majorHAnsi" w:eastAsiaTheme="majorEastAsia" w:hAnsiTheme="majorHAnsi" w:cstheme="majorBidi"/>
      <w:b/>
      <w:bCs/>
      <w:color w:val="4F81BD" w:themeColor="accent1"/>
    </w:rPr>
  </w:style>
  <w:style w:type="character" w:customStyle="1" w:styleId="50">
    <w:name w:val="标题 5 字符"/>
    <w:basedOn w:val="a1"/>
    <w:link w:val="5"/>
    <w:uiPriority w:val="9"/>
    <w:rsid w:val="00FB6E55"/>
    <w:rPr>
      <w:rFonts w:asciiTheme="majorHAnsi" w:eastAsiaTheme="majorEastAsia" w:hAnsiTheme="majorHAnsi" w:cstheme="majorBidi"/>
      <w:i/>
      <w:iCs/>
      <w:color w:val="4F81BD" w:themeColor="accent1"/>
    </w:rPr>
  </w:style>
  <w:style w:type="character" w:customStyle="1" w:styleId="60">
    <w:name w:val="标题 6 字符"/>
    <w:basedOn w:val="a1"/>
    <w:link w:val="6"/>
    <w:uiPriority w:val="9"/>
    <w:rsid w:val="00FB6E55"/>
    <w:rPr>
      <w:rFonts w:asciiTheme="majorHAnsi" w:eastAsiaTheme="majorEastAsia" w:hAnsiTheme="majorHAnsi" w:cstheme="majorBidi"/>
      <w:color w:val="4F81BD" w:themeColor="accent1"/>
    </w:rPr>
  </w:style>
  <w:style w:type="character" w:customStyle="1" w:styleId="70">
    <w:name w:val="标题 7 字符"/>
    <w:basedOn w:val="a1"/>
    <w:link w:val="7"/>
    <w:uiPriority w:val="9"/>
    <w:rsid w:val="00FB6E55"/>
    <w:rPr>
      <w:rFonts w:asciiTheme="majorHAnsi" w:eastAsiaTheme="majorEastAsia" w:hAnsiTheme="majorHAnsi" w:cstheme="majorBidi"/>
      <w:color w:val="4F81BD" w:themeColor="accent1"/>
    </w:rPr>
  </w:style>
  <w:style w:type="character" w:customStyle="1" w:styleId="80">
    <w:name w:val="标题 8 字符"/>
    <w:basedOn w:val="a1"/>
    <w:link w:val="8"/>
    <w:uiPriority w:val="9"/>
    <w:rsid w:val="00FB6E55"/>
    <w:rPr>
      <w:rFonts w:asciiTheme="majorHAnsi" w:eastAsiaTheme="majorEastAsia" w:hAnsiTheme="majorHAnsi" w:cstheme="majorBidi"/>
      <w:color w:val="4F81BD" w:themeColor="accent1"/>
    </w:rPr>
  </w:style>
  <w:style w:type="character" w:customStyle="1" w:styleId="90">
    <w:name w:val="标题 9 字符"/>
    <w:basedOn w:val="a1"/>
    <w:link w:val="9"/>
    <w:uiPriority w:val="9"/>
    <w:rsid w:val="00FB6E55"/>
    <w:rPr>
      <w:rFonts w:asciiTheme="majorHAnsi" w:eastAsiaTheme="majorEastAsia" w:hAnsiTheme="majorHAnsi" w:cstheme="majorBidi"/>
      <w:color w:val="4F81BD" w:themeColor="accent1"/>
    </w:rPr>
  </w:style>
  <w:style w:type="character" w:styleId="aff0">
    <w:name w:val="FollowedHyperlink"/>
    <w:basedOn w:val="a1"/>
    <w:uiPriority w:val="99"/>
    <w:semiHidden/>
    <w:unhideWhenUsed/>
    <w:rsid w:val="00FB6E55"/>
    <w:rPr>
      <w:color w:val="800080" w:themeColor="followedHyperlink"/>
      <w:u w:val="single"/>
    </w:rPr>
  </w:style>
  <w:style w:type="character" w:customStyle="1" w:styleId="a4">
    <w:name w:val="正文文本 字符"/>
    <w:basedOn w:val="a1"/>
    <w:link w:val="a0"/>
    <w:rsid w:val="00FB6E55"/>
  </w:style>
  <w:style w:type="paragraph" w:customStyle="1" w:styleId="msonormal0">
    <w:name w:val="msonormal"/>
    <w:basedOn w:val="a"/>
    <w:rsid w:val="00FB6E55"/>
    <w:pPr>
      <w:spacing w:before="100" w:beforeAutospacing="1" w:after="100" w:afterAutospacing="1"/>
    </w:pPr>
    <w:rPr>
      <w:rFonts w:ascii="宋体" w:eastAsia="宋体" w:hAnsi="宋体" w:cs="宋体"/>
      <w:lang w:eastAsia="zh-CN"/>
    </w:rPr>
  </w:style>
  <w:style w:type="character" w:customStyle="1" w:styleId="ae">
    <w:name w:val="脚注文本 字符"/>
    <w:basedOn w:val="a1"/>
    <w:link w:val="ad"/>
    <w:uiPriority w:val="9"/>
    <w:rsid w:val="00FB6E55"/>
  </w:style>
  <w:style w:type="character" w:customStyle="1" w:styleId="a6">
    <w:name w:val="标题 字符"/>
    <w:basedOn w:val="a1"/>
    <w:link w:val="a5"/>
    <w:rsid w:val="00FB6E55"/>
    <w:rPr>
      <w:rFonts w:asciiTheme="majorHAnsi" w:eastAsiaTheme="majorEastAsia" w:hAnsiTheme="majorHAnsi" w:cstheme="majorBidi"/>
      <w:b/>
      <w:bCs/>
      <w:color w:val="345A8A" w:themeColor="accent1" w:themeShade="B5"/>
      <w:sz w:val="36"/>
      <w:szCs w:val="36"/>
    </w:rPr>
  </w:style>
  <w:style w:type="character" w:customStyle="1" w:styleId="a8">
    <w:name w:val="副标题 字符"/>
    <w:basedOn w:val="a1"/>
    <w:link w:val="a7"/>
    <w:rsid w:val="00FB6E55"/>
    <w:rPr>
      <w:rFonts w:asciiTheme="majorHAnsi" w:eastAsiaTheme="majorEastAsia" w:hAnsiTheme="majorHAnsi" w:cstheme="majorBidi"/>
      <w:b/>
      <w:bCs/>
      <w:color w:val="345A8A" w:themeColor="accent1" w:themeShade="B5"/>
      <w:sz w:val="30"/>
      <w:szCs w:val="30"/>
    </w:rPr>
  </w:style>
  <w:style w:type="character" w:customStyle="1" w:styleId="aa">
    <w:name w:val="日期 字符"/>
    <w:basedOn w:val="a1"/>
    <w:link w:val="a9"/>
    <w:rsid w:val="00FB6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2874">
      <w:bodyDiv w:val="1"/>
      <w:marLeft w:val="0"/>
      <w:marRight w:val="0"/>
      <w:marTop w:val="0"/>
      <w:marBottom w:val="0"/>
      <w:divBdr>
        <w:top w:val="none" w:sz="0" w:space="0" w:color="auto"/>
        <w:left w:val="none" w:sz="0" w:space="0" w:color="auto"/>
        <w:bottom w:val="none" w:sz="0" w:space="0" w:color="auto"/>
        <w:right w:val="none" w:sz="0" w:space="0" w:color="auto"/>
      </w:divBdr>
    </w:div>
    <w:div w:id="43335235">
      <w:bodyDiv w:val="1"/>
      <w:marLeft w:val="0"/>
      <w:marRight w:val="0"/>
      <w:marTop w:val="0"/>
      <w:marBottom w:val="0"/>
      <w:divBdr>
        <w:top w:val="none" w:sz="0" w:space="0" w:color="auto"/>
        <w:left w:val="none" w:sz="0" w:space="0" w:color="auto"/>
        <w:bottom w:val="none" w:sz="0" w:space="0" w:color="auto"/>
        <w:right w:val="none" w:sz="0" w:space="0" w:color="auto"/>
      </w:divBdr>
    </w:div>
    <w:div w:id="353305815">
      <w:bodyDiv w:val="1"/>
      <w:marLeft w:val="0"/>
      <w:marRight w:val="0"/>
      <w:marTop w:val="0"/>
      <w:marBottom w:val="0"/>
      <w:divBdr>
        <w:top w:val="none" w:sz="0" w:space="0" w:color="auto"/>
        <w:left w:val="none" w:sz="0" w:space="0" w:color="auto"/>
        <w:bottom w:val="none" w:sz="0" w:space="0" w:color="auto"/>
        <w:right w:val="none" w:sz="0" w:space="0" w:color="auto"/>
      </w:divBdr>
    </w:div>
    <w:div w:id="801000875">
      <w:bodyDiv w:val="1"/>
      <w:marLeft w:val="0"/>
      <w:marRight w:val="0"/>
      <w:marTop w:val="0"/>
      <w:marBottom w:val="0"/>
      <w:divBdr>
        <w:top w:val="none" w:sz="0" w:space="0" w:color="auto"/>
        <w:left w:val="none" w:sz="0" w:space="0" w:color="auto"/>
        <w:bottom w:val="none" w:sz="0" w:space="0" w:color="auto"/>
        <w:right w:val="none" w:sz="0" w:space="0" w:color="auto"/>
      </w:divBdr>
    </w:div>
    <w:div w:id="1519661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microsoft.com/office/2011/relationships/commentsExtended" Target="commentsExtended.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6CA48-91AE-4806-A9AE-1ED00663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72</Pages>
  <Words>8319</Words>
  <Characters>47422</Characters>
  <Application>Microsoft Office Word</Application>
  <DocSecurity>0</DocSecurity>
  <Lines>395</Lines>
  <Paragraphs>111</Paragraphs>
  <ScaleCrop>false</ScaleCrop>
  <Company/>
  <LinksUpToDate>false</LinksUpToDate>
  <CharactersWithSpaces>55630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Yuanjian Zhou, Ziyin Cheng, Yite Zhu</dc:creator>
  <cp:keywords/>
  <cp:lastModifiedBy>袁健 周</cp:lastModifiedBy>
  <cp:revision>2</cp:revision>
  <dcterms:created xsi:type="dcterms:W3CDTF">2019-11-13T02:06:00Z</dcterms:created>
  <dcterms:modified xsi:type="dcterms:W3CDTF">2019-11-13T02:06:00Z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2019/11/11</vt:lpwstr>
  </property>
  <property fmtid="{D5CDD505-2E9C-101B-9397-08002B2CF9AE}" pid="3" name="output">
    <vt:lpwstr/>
  </property>
</Properties>
</file>